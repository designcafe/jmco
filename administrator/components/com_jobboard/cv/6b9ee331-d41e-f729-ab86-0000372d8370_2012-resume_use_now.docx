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06" w:rsidRDefault="00A95F06" w:rsidP="00A95F06">
      <w:pPr>
        <w:pStyle w:val="Address1"/>
        <w:pBdr>
          <w:bottom w:val="single" w:sz="4" w:space="1" w:color="auto"/>
        </w:pBdr>
        <w:tabs>
          <w:tab w:val="right" w:pos="10224"/>
        </w:tabs>
      </w:pPr>
    </w:p>
    <w:p w:rsidR="00CC177D" w:rsidRDefault="00CC177D" w:rsidP="00A95F06">
      <w:pPr>
        <w:pStyle w:val="Address1"/>
        <w:pBdr>
          <w:bottom w:val="single" w:sz="4" w:space="1" w:color="auto"/>
        </w:pBdr>
        <w:tabs>
          <w:tab w:val="right" w:pos="10224"/>
        </w:tabs>
      </w:pPr>
    </w:p>
    <w:p w:rsidR="00CC177D" w:rsidRDefault="00CC177D" w:rsidP="00A95F06">
      <w:pPr>
        <w:pStyle w:val="Address1"/>
        <w:pBdr>
          <w:bottom w:val="single" w:sz="4" w:space="1" w:color="auto"/>
        </w:pBdr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</w:p>
    <w:p w:rsidR="00A95F06" w:rsidRDefault="00A95F06" w:rsidP="004C7FA3">
      <w:pPr>
        <w:pStyle w:val="Address1"/>
        <w:pBdr>
          <w:bottom w:val="single" w:sz="4" w:space="1" w:color="auto"/>
        </w:pBdr>
        <w:tabs>
          <w:tab w:val="right" w:pos="10224"/>
        </w:tabs>
        <w:jc w:val="center"/>
        <w:rPr>
          <w:rFonts w:ascii="Garamond" w:hAnsi="Garamond" w:cs="Arial"/>
          <w:b/>
          <w:sz w:val="24"/>
          <w:szCs w:val="24"/>
        </w:rPr>
      </w:pPr>
    </w:p>
    <w:p w:rsidR="00B816C6" w:rsidRPr="00BC4C30" w:rsidRDefault="004C7FA3" w:rsidP="004C7FA3">
      <w:pPr>
        <w:pStyle w:val="Address1"/>
        <w:pBdr>
          <w:bottom w:val="single" w:sz="4" w:space="1" w:color="auto"/>
        </w:pBdr>
        <w:tabs>
          <w:tab w:val="right" w:pos="10224"/>
        </w:tabs>
        <w:jc w:val="center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LISA M. MEZZIO</w:t>
      </w:r>
    </w:p>
    <w:p w:rsidR="004C7FA3" w:rsidRPr="00BC4C30" w:rsidRDefault="00695F6B" w:rsidP="004C7FA3">
      <w:pPr>
        <w:pStyle w:val="Address1"/>
        <w:tabs>
          <w:tab w:val="right" w:pos="10224"/>
        </w:tabs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 xml:space="preserve">461 Spring </w:t>
      </w:r>
      <w:smartTag w:uri="urn:schemas-microsoft-com:office:smarttags" w:element="place">
        <w:r w:rsidRPr="00BC4C30">
          <w:rPr>
            <w:rFonts w:ascii="Garamond" w:hAnsi="Garamond" w:cs="Arial"/>
            <w:sz w:val="24"/>
            <w:szCs w:val="24"/>
          </w:rPr>
          <w:t>St.</w:t>
        </w:r>
      </w:smartTag>
      <w:r w:rsidRPr="00BC4C30">
        <w:rPr>
          <w:rFonts w:ascii="Garamond" w:hAnsi="Garamond" w:cs="Arial"/>
          <w:sz w:val="24"/>
          <w:szCs w:val="24"/>
        </w:rPr>
        <w:t>, Unit 10E</w:t>
      </w:r>
      <w:r w:rsidR="00236D9F">
        <w:rPr>
          <w:rFonts w:ascii="Garamond" w:hAnsi="Garamond" w:cs="Arial"/>
          <w:sz w:val="24"/>
          <w:szCs w:val="24"/>
        </w:rPr>
        <w:tab/>
        <w:t>203-723-1166</w:t>
      </w:r>
    </w:p>
    <w:p w:rsidR="00B816C6" w:rsidRPr="00BC4C30" w:rsidRDefault="00B816C6" w:rsidP="004C7FA3">
      <w:pPr>
        <w:pStyle w:val="Address1"/>
        <w:tabs>
          <w:tab w:val="right" w:pos="10224"/>
        </w:tabs>
        <w:rPr>
          <w:rFonts w:ascii="Garamond" w:hAnsi="Garamond" w:cs="Arial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sz w:val="24"/>
              <w:szCs w:val="24"/>
            </w:rPr>
            <w:t>Naugatuck</w:t>
          </w:r>
        </w:smartTag>
        <w:r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  <w:r w:rsidRPr="00BC4C30">
          <w:rPr>
            <w:rFonts w:ascii="Garamond" w:hAnsi="Garamond" w:cs="Arial"/>
            <w:sz w:val="24"/>
            <w:szCs w:val="24"/>
          </w:rPr>
          <w:t xml:space="preserve"> </w:t>
        </w:r>
        <w:smartTag w:uri="urn:schemas-microsoft-com:office:smarttags" w:element="PostalCode">
          <w:r w:rsidRPr="00BC4C30">
            <w:rPr>
              <w:rFonts w:ascii="Garamond" w:hAnsi="Garamond" w:cs="Arial"/>
              <w:sz w:val="24"/>
              <w:szCs w:val="24"/>
            </w:rPr>
            <w:t>06770</w:t>
          </w:r>
        </w:smartTag>
      </w:smartTag>
      <w:r w:rsidR="004C7FA3" w:rsidRPr="00BC4C30">
        <w:rPr>
          <w:rFonts w:ascii="Garamond" w:hAnsi="Garamond" w:cs="Arial"/>
          <w:sz w:val="24"/>
          <w:szCs w:val="24"/>
        </w:rPr>
        <w:tab/>
      </w:r>
      <w:hyperlink r:id="rId5" w:history="1">
        <w:r w:rsidR="002963B6" w:rsidRPr="00BC4C30">
          <w:rPr>
            <w:rStyle w:val="Hyperlink"/>
            <w:rFonts w:ascii="Garamond" w:hAnsi="Garamond" w:cs="Arial"/>
            <w:sz w:val="24"/>
            <w:szCs w:val="24"/>
          </w:rPr>
          <w:t>lisamezzio@sbcglobal.net</w:t>
        </w:r>
      </w:hyperlink>
    </w:p>
    <w:p w:rsidR="00AD649C" w:rsidRPr="00BC4C30" w:rsidRDefault="00AD649C" w:rsidP="004C7FA3">
      <w:pPr>
        <w:pStyle w:val="Address1"/>
        <w:jc w:val="center"/>
        <w:rPr>
          <w:rFonts w:ascii="Garamond" w:hAnsi="Garamond" w:cs="Arial"/>
          <w:b/>
          <w:szCs w:val="16"/>
        </w:rPr>
      </w:pPr>
    </w:p>
    <w:p w:rsidR="00046411" w:rsidRDefault="00046411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816C6" w:rsidRPr="00BC4C30" w:rsidRDefault="004C7FA3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SUMMARY</w:t>
      </w:r>
    </w:p>
    <w:p w:rsidR="004C7FA3" w:rsidRPr="00BC4C30" w:rsidRDefault="004C7FA3" w:rsidP="004C7FA3">
      <w:pPr>
        <w:pStyle w:val="Address1"/>
        <w:rPr>
          <w:rFonts w:ascii="Garamond" w:hAnsi="Garamond" w:cs="Arial"/>
          <w:b/>
          <w:bCs/>
          <w:szCs w:val="16"/>
        </w:rPr>
      </w:pPr>
    </w:p>
    <w:p w:rsidR="002D55C4" w:rsidRPr="00BC4C30" w:rsidRDefault="00E60D4B" w:rsidP="009D6691">
      <w:pPr>
        <w:jc w:val="both"/>
        <w:rPr>
          <w:rFonts w:ascii="Garamond" w:hAnsi="Garamond" w:cs="Arial"/>
        </w:rPr>
      </w:pPr>
      <w:r w:rsidRPr="00BC4C30">
        <w:rPr>
          <w:rFonts w:ascii="Garamond" w:hAnsi="Garamond" w:cs="Arial"/>
        </w:rPr>
        <w:t xml:space="preserve">Dependable and highly organized Paralegal/Legal Assistant with </w:t>
      </w:r>
      <w:r w:rsidR="003F1819">
        <w:rPr>
          <w:rFonts w:ascii="Garamond" w:hAnsi="Garamond" w:cs="Arial"/>
        </w:rPr>
        <w:t>the</w:t>
      </w:r>
      <w:r w:rsidRPr="00BC4C30">
        <w:rPr>
          <w:rFonts w:ascii="Garamond" w:hAnsi="Garamond" w:cs="Arial"/>
        </w:rPr>
        <w:t xml:space="preserve"> demonstrated ability to work well independently. </w:t>
      </w:r>
      <w:r w:rsidR="002D55C4" w:rsidRPr="00BC4C30">
        <w:rPr>
          <w:rFonts w:ascii="Garamond" w:hAnsi="Garamond" w:cs="Arial"/>
        </w:rPr>
        <w:t xml:space="preserve"> </w:t>
      </w:r>
      <w:proofErr w:type="gramStart"/>
      <w:r w:rsidR="002D55C4" w:rsidRPr="00BC4C30">
        <w:rPr>
          <w:rFonts w:ascii="Garamond" w:hAnsi="Garamond" w:cs="Arial"/>
        </w:rPr>
        <w:t xml:space="preserve">A team player who takes ownership of </w:t>
      </w:r>
      <w:r w:rsidR="00BC4C30">
        <w:rPr>
          <w:rFonts w:ascii="Garamond" w:hAnsi="Garamond" w:cs="Arial"/>
        </w:rPr>
        <w:t>every</w:t>
      </w:r>
      <w:r w:rsidR="002D55C4" w:rsidRPr="00BC4C30">
        <w:rPr>
          <w:rFonts w:ascii="Garamond" w:hAnsi="Garamond" w:cs="Arial"/>
        </w:rPr>
        <w:t xml:space="preserve"> assigned initiative, leading it through to </w:t>
      </w:r>
      <w:r w:rsidR="00603B73">
        <w:rPr>
          <w:rFonts w:ascii="Garamond" w:hAnsi="Garamond" w:cs="Arial"/>
        </w:rPr>
        <w:t xml:space="preserve">timely </w:t>
      </w:r>
      <w:r w:rsidR="002D55C4" w:rsidRPr="00BC4C30">
        <w:rPr>
          <w:rFonts w:ascii="Garamond" w:hAnsi="Garamond" w:cs="Arial"/>
        </w:rPr>
        <w:t>completion.</w:t>
      </w:r>
      <w:proofErr w:type="gramEnd"/>
      <w:r w:rsidR="002D55C4" w:rsidRPr="00BC4C30">
        <w:rPr>
          <w:rFonts w:ascii="Garamond" w:hAnsi="Garamond" w:cs="Arial"/>
        </w:rPr>
        <w:t xml:space="preserve">  </w:t>
      </w:r>
      <w:proofErr w:type="gramStart"/>
      <w:r w:rsidR="002D55C4" w:rsidRPr="00BC4C30">
        <w:rPr>
          <w:rFonts w:ascii="Garamond" w:hAnsi="Garamond" w:cs="Arial"/>
        </w:rPr>
        <w:t>Demonstrate</w:t>
      </w:r>
      <w:r w:rsidR="00733F1A">
        <w:rPr>
          <w:rFonts w:ascii="Garamond" w:hAnsi="Garamond" w:cs="Arial"/>
        </w:rPr>
        <w:t>s</w:t>
      </w:r>
      <w:r w:rsidR="002D55C4" w:rsidRPr="00BC4C30">
        <w:rPr>
          <w:rFonts w:ascii="Garamond" w:hAnsi="Garamond" w:cs="Arial"/>
        </w:rPr>
        <w:t xml:space="preserve"> ability to operat</w:t>
      </w:r>
      <w:r w:rsidR="00827214">
        <w:rPr>
          <w:rFonts w:ascii="Garamond" w:hAnsi="Garamond" w:cs="Arial"/>
        </w:rPr>
        <w:t>e in a fast paced environment.</w:t>
      </w:r>
      <w:proofErr w:type="gramEnd"/>
      <w:r w:rsidR="00827214">
        <w:rPr>
          <w:rFonts w:ascii="Garamond" w:hAnsi="Garamond" w:cs="Arial"/>
        </w:rPr>
        <w:t xml:space="preserve"> </w:t>
      </w:r>
      <w:r w:rsidR="002D55C4" w:rsidRPr="00BC4C30">
        <w:rPr>
          <w:rFonts w:ascii="Garamond" w:hAnsi="Garamond" w:cs="Arial"/>
        </w:rPr>
        <w:t>Articulate, accurate</w:t>
      </w:r>
      <w:r w:rsidR="009D6691" w:rsidRPr="00BC4C30">
        <w:rPr>
          <w:rFonts w:ascii="Garamond" w:hAnsi="Garamond" w:cs="Arial"/>
        </w:rPr>
        <w:t>,</w:t>
      </w:r>
      <w:r w:rsidR="002D55C4" w:rsidRPr="00BC4C30">
        <w:rPr>
          <w:rFonts w:ascii="Garamond" w:hAnsi="Garamond" w:cs="Arial"/>
        </w:rPr>
        <w:t xml:space="preserve"> and determined in accomplishing objectives and meeting deadlines.</w:t>
      </w:r>
      <w:r w:rsidR="00827214">
        <w:rPr>
          <w:rFonts w:ascii="Garamond" w:hAnsi="Garamond" w:cs="Arial"/>
        </w:rPr>
        <w:t xml:space="preserve"> </w:t>
      </w:r>
      <w:proofErr w:type="gramStart"/>
      <w:r w:rsidR="00827214">
        <w:rPr>
          <w:rFonts w:ascii="Garamond" w:hAnsi="Garamond" w:cs="Arial"/>
        </w:rPr>
        <w:t>Looking to use my qualifications to expand my experience as a Paralegal</w:t>
      </w:r>
      <w:r w:rsidR="0053034C">
        <w:rPr>
          <w:rFonts w:ascii="Garamond" w:hAnsi="Garamond" w:cs="Arial"/>
        </w:rPr>
        <w:t xml:space="preserve"> or an equivalent position</w:t>
      </w:r>
      <w:r w:rsidR="00827214">
        <w:rPr>
          <w:rFonts w:ascii="Garamond" w:hAnsi="Garamond" w:cs="Arial"/>
        </w:rPr>
        <w:t>.</w:t>
      </w:r>
      <w:proofErr w:type="gramEnd"/>
    </w:p>
    <w:p w:rsidR="00046411" w:rsidRDefault="00046411" w:rsidP="002D55C4">
      <w:pPr>
        <w:pStyle w:val="Address1"/>
        <w:jc w:val="center"/>
        <w:rPr>
          <w:rFonts w:ascii="Garamond" w:hAnsi="Garamond" w:cs="Arial"/>
          <w:b/>
          <w:bCs/>
          <w:sz w:val="24"/>
          <w:szCs w:val="24"/>
        </w:rPr>
      </w:pPr>
    </w:p>
    <w:p w:rsidR="002D55C4" w:rsidRPr="00BC4C30" w:rsidRDefault="002D55C4" w:rsidP="002D55C4">
      <w:pPr>
        <w:pStyle w:val="Address1"/>
        <w:jc w:val="center"/>
        <w:rPr>
          <w:rFonts w:ascii="Garamond" w:hAnsi="Garamond" w:cs="Arial"/>
          <w:b/>
          <w:bCs/>
          <w:sz w:val="24"/>
          <w:szCs w:val="24"/>
        </w:rPr>
      </w:pPr>
      <w:r w:rsidRPr="00BC4C30">
        <w:rPr>
          <w:rFonts w:ascii="Garamond" w:hAnsi="Garamond" w:cs="Arial"/>
          <w:b/>
          <w:bCs/>
          <w:sz w:val="24"/>
          <w:szCs w:val="24"/>
        </w:rPr>
        <w:t>EDUCATION</w:t>
      </w:r>
    </w:p>
    <w:p w:rsidR="002D55C4" w:rsidRPr="00BC4C30" w:rsidRDefault="002D55C4" w:rsidP="002D55C4">
      <w:pPr>
        <w:pStyle w:val="Address1"/>
        <w:rPr>
          <w:rFonts w:ascii="Garamond" w:hAnsi="Garamond" w:cs="Arial"/>
          <w:b/>
          <w:bCs/>
          <w:szCs w:val="16"/>
        </w:rPr>
      </w:pPr>
    </w:p>
    <w:p w:rsidR="002D55C4" w:rsidRPr="00BC4C30" w:rsidRDefault="002D55C4" w:rsidP="00046411">
      <w:pPr>
        <w:pStyle w:val="Address1"/>
        <w:tabs>
          <w:tab w:val="right" w:pos="10224"/>
        </w:tabs>
        <w:rPr>
          <w:rFonts w:ascii="Garamond" w:hAnsi="Garamond" w:cs="Arial"/>
          <w:b/>
          <w:bCs/>
          <w:sz w:val="24"/>
          <w:szCs w:val="24"/>
        </w:rPr>
      </w:pPr>
      <w:smartTag w:uri="urn:schemas-microsoft-com:office:smarttags" w:element="PlaceName">
        <w:r w:rsidRPr="00BC4C30">
          <w:rPr>
            <w:rFonts w:ascii="Garamond" w:hAnsi="Garamond" w:cs="Arial"/>
            <w:b/>
            <w:bCs/>
            <w:sz w:val="24"/>
            <w:szCs w:val="24"/>
          </w:rPr>
          <w:t>POST</w:t>
        </w:r>
      </w:smartTag>
      <w:r w:rsidRPr="00BC4C30">
        <w:rPr>
          <w:rFonts w:ascii="Garamond" w:hAnsi="Garamond" w:cs="Arial"/>
          <w:b/>
          <w:bCs/>
          <w:sz w:val="24"/>
          <w:szCs w:val="24"/>
        </w:rPr>
        <w:t xml:space="preserve"> </w:t>
      </w:r>
      <w:smartTag w:uri="urn:schemas-microsoft-com:office:smarttags" w:element="PlaceType">
        <w:r w:rsidRPr="00BC4C30">
          <w:rPr>
            <w:rFonts w:ascii="Garamond" w:hAnsi="Garamond" w:cs="Arial"/>
            <w:b/>
            <w:bCs/>
            <w:sz w:val="24"/>
            <w:szCs w:val="24"/>
          </w:rPr>
          <w:t>UNIVERSITY</w:t>
        </w:r>
      </w:smartTag>
      <w:r w:rsidRPr="00BC4C30">
        <w:rPr>
          <w:rFonts w:ascii="Garamond" w:hAnsi="Garamond" w:cs="Arial"/>
          <w:b/>
          <w:bCs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bCs/>
              <w:sz w:val="24"/>
              <w:szCs w:val="24"/>
            </w:rPr>
            <w:t>Waterbury</w:t>
          </w:r>
        </w:smartTag>
        <w:r w:rsidRPr="00BC4C30">
          <w:rPr>
            <w:rFonts w:ascii="Garamond" w:hAnsi="Garamond" w:cs="Arial"/>
            <w:bCs/>
            <w:sz w:val="24"/>
            <w:szCs w:val="24"/>
          </w:rPr>
          <w:t xml:space="preserve">, </w:t>
        </w:r>
        <w:smartTag w:uri="urn:schemas-microsoft-com:office:smarttags" w:element="State">
          <w:r w:rsidR="004F0506" w:rsidRPr="00BC4C30">
            <w:rPr>
              <w:rFonts w:ascii="Garamond" w:hAnsi="Garamond" w:cs="Arial"/>
              <w:bCs/>
              <w:sz w:val="24"/>
              <w:szCs w:val="24"/>
            </w:rPr>
            <w:t>CT</w:t>
          </w:r>
        </w:smartTag>
      </w:smartTag>
      <w:r w:rsidR="004F0506" w:rsidRPr="00BC4C30">
        <w:rPr>
          <w:rFonts w:ascii="Garamond" w:hAnsi="Garamond" w:cs="Arial"/>
          <w:bCs/>
          <w:sz w:val="24"/>
          <w:szCs w:val="24"/>
        </w:rPr>
        <w:t xml:space="preserve"> 2004</w:t>
      </w:r>
      <w:r w:rsidRPr="00BC4C30">
        <w:rPr>
          <w:rFonts w:ascii="Garamond" w:hAnsi="Garamond" w:cs="Arial"/>
          <w:bCs/>
          <w:sz w:val="24"/>
          <w:szCs w:val="24"/>
        </w:rPr>
        <w:t xml:space="preserve"> - Current</w:t>
      </w:r>
    </w:p>
    <w:p w:rsidR="002D55C4" w:rsidRPr="00BC4C30" w:rsidRDefault="002D55C4" w:rsidP="00046411">
      <w:pPr>
        <w:pStyle w:val="Address1"/>
        <w:rPr>
          <w:rFonts w:ascii="Garamond" w:hAnsi="Garamond" w:cs="Arial"/>
          <w:bCs/>
          <w:sz w:val="24"/>
          <w:szCs w:val="24"/>
        </w:rPr>
      </w:pPr>
      <w:r w:rsidRPr="00BC4C30">
        <w:rPr>
          <w:rFonts w:ascii="Garamond" w:hAnsi="Garamond" w:cs="Arial"/>
          <w:b/>
          <w:bCs/>
          <w:sz w:val="24"/>
          <w:szCs w:val="24"/>
        </w:rPr>
        <w:t>B.S. Degree in Leg</w:t>
      </w:r>
      <w:r w:rsidR="009D6691" w:rsidRPr="00BC4C30">
        <w:rPr>
          <w:rFonts w:ascii="Garamond" w:hAnsi="Garamond" w:cs="Arial"/>
          <w:b/>
          <w:bCs/>
          <w:sz w:val="24"/>
          <w:szCs w:val="24"/>
        </w:rPr>
        <w:t>al Studies</w:t>
      </w:r>
      <w:r w:rsidR="009D6691" w:rsidRPr="00BC4C30">
        <w:rPr>
          <w:rFonts w:ascii="Garamond" w:hAnsi="Garamond" w:cs="Arial"/>
          <w:bCs/>
          <w:sz w:val="24"/>
          <w:szCs w:val="24"/>
        </w:rPr>
        <w:t xml:space="preserve"> expected in </w:t>
      </w:r>
      <w:r w:rsidR="001451BF">
        <w:rPr>
          <w:rFonts w:ascii="Garamond" w:hAnsi="Garamond" w:cs="Arial"/>
          <w:bCs/>
          <w:sz w:val="24"/>
          <w:szCs w:val="24"/>
        </w:rPr>
        <w:t>June 2012</w:t>
      </w:r>
    </w:p>
    <w:p w:rsidR="002D55C4" w:rsidRPr="00BC4C30" w:rsidRDefault="002D55C4" w:rsidP="00BC4C30">
      <w:pPr>
        <w:pStyle w:val="Address1"/>
        <w:rPr>
          <w:rFonts w:ascii="Garamond" w:hAnsi="Garamond" w:cs="Arial"/>
          <w:b/>
          <w:bCs/>
          <w:szCs w:val="16"/>
        </w:rPr>
      </w:pPr>
    </w:p>
    <w:p w:rsidR="002D55C4" w:rsidRPr="00BC4C30" w:rsidRDefault="002D55C4" w:rsidP="00046411">
      <w:pPr>
        <w:pStyle w:val="Address1"/>
        <w:tabs>
          <w:tab w:val="right" w:pos="10224"/>
        </w:tabs>
        <w:rPr>
          <w:rFonts w:ascii="Garamond" w:hAnsi="Garamond" w:cs="Arial"/>
          <w:b/>
          <w:bCs/>
          <w:i/>
          <w:iCs/>
          <w:sz w:val="24"/>
          <w:szCs w:val="24"/>
        </w:rPr>
      </w:pPr>
      <w:smartTag w:uri="urn:schemas-microsoft-com:office:smarttags" w:element="PlaceName">
        <w:r w:rsidRPr="00BC4C30">
          <w:rPr>
            <w:rFonts w:ascii="Garamond" w:hAnsi="Garamond" w:cs="Arial"/>
            <w:b/>
            <w:bCs/>
            <w:iCs/>
            <w:sz w:val="24"/>
            <w:szCs w:val="24"/>
          </w:rPr>
          <w:t>NAUGATUCK</w:t>
        </w:r>
      </w:smartTag>
      <w:r w:rsidRPr="00BC4C30">
        <w:rPr>
          <w:rFonts w:ascii="Garamond" w:hAnsi="Garamond" w:cs="Arial"/>
          <w:b/>
          <w:bCs/>
          <w:iCs/>
          <w:sz w:val="24"/>
          <w:szCs w:val="24"/>
        </w:rPr>
        <w:t xml:space="preserve"> </w:t>
      </w:r>
      <w:smartTag w:uri="urn:schemas-microsoft-com:office:smarttags" w:element="PlaceType">
        <w:r w:rsidRPr="00BC4C30">
          <w:rPr>
            <w:rFonts w:ascii="Garamond" w:hAnsi="Garamond" w:cs="Arial"/>
            <w:b/>
            <w:bCs/>
            <w:iCs/>
            <w:sz w:val="24"/>
            <w:szCs w:val="24"/>
          </w:rPr>
          <w:t>VALLEY</w:t>
        </w:r>
      </w:smartTag>
      <w:r w:rsidRPr="00BC4C30">
        <w:rPr>
          <w:rFonts w:ascii="Garamond" w:hAnsi="Garamond" w:cs="Arial"/>
          <w:b/>
          <w:bCs/>
          <w:iCs/>
          <w:sz w:val="24"/>
          <w:szCs w:val="24"/>
        </w:rPr>
        <w:t xml:space="preserve"> </w:t>
      </w:r>
      <w:smartTag w:uri="urn:schemas-microsoft-com:office:smarttags" w:element="PlaceType">
        <w:r w:rsidRPr="00BC4C30">
          <w:rPr>
            <w:rFonts w:ascii="Garamond" w:hAnsi="Garamond" w:cs="Arial"/>
            <w:b/>
            <w:bCs/>
            <w:iCs/>
            <w:sz w:val="24"/>
            <w:szCs w:val="24"/>
          </w:rPr>
          <w:t>COMMUNITY COLLEGE</w:t>
        </w:r>
      </w:smartTag>
      <w:r w:rsidRPr="00BC4C30">
        <w:rPr>
          <w:rFonts w:ascii="Garamond" w:hAnsi="Garamond" w:cs="Arial"/>
          <w:b/>
          <w:bCs/>
          <w:iCs/>
          <w:sz w:val="24"/>
          <w:szCs w:val="24"/>
        </w:rPr>
        <w:t>,</w:t>
      </w:r>
      <w:r w:rsidRPr="00BC4C30">
        <w:rPr>
          <w:rFonts w:ascii="Garamond" w:hAnsi="Garamond" w:cs="Arial"/>
          <w:b/>
          <w:bCs/>
          <w:i/>
          <w:iCs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bCs/>
              <w:iCs/>
              <w:sz w:val="24"/>
              <w:szCs w:val="24"/>
            </w:rPr>
            <w:t>Waterbury</w:t>
          </w:r>
        </w:smartTag>
        <w:r w:rsidRPr="00BC4C30">
          <w:rPr>
            <w:rFonts w:ascii="Garamond" w:hAnsi="Garamond" w:cs="Arial"/>
            <w:bCs/>
            <w:iCs/>
            <w:sz w:val="24"/>
            <w:szCs w:val="24"/>
          </w:rPr>
          <w:t xml:space="preserve">, </w:t>
        </w:r>
        <w:smartTag w:uri="urn:schemas-microsoft-com:office:smarttags" w:element="State">
          <w:r w:rsidRPr="00BC4C30">
            <w:rPr>
              <w:rFonts w:ascii="Garamond" w:hAnsi="Garamond" w:cs="Arial"/>
              <w:bCs/>
              <w:iCs/>
              <w:sz w:val="24"/>
              <w:szCs w:val="24"/>
            </w:rPr>
            <w:t>CT</w:t>
          </w:r>
        </w:smartTag>
      </w:smartTag>
    </w:p>
    <w:p w:rsidR="002D55C4" w:rsidRPr="00BC4C30" w:rsidRDefault="002D55C4" w:rsidP="00046411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A.S. Degree in Legal Assistant</w:t>
      </w:r>
      <w:r w:rsidR="009D6691" w:rsidRPr="00BC4C30">
        <w:rPr>
          <w:rFonts w:ascii="Garamond" w:hAnsi="Garamond" w:cs="Arial"/>
          <w:b/>
          <w:sz w:val="24"/>
          <w:szCs w:val="24"/>
        </w:rPr>
        <w:t xml:space="preserve"> </w:t>
      </w:r>
      <w:r w:rsidRPr="00BC4C30">
        <w:rPr>
          <w:rFonts w:ascii="Garamond" w:hAnsi="Garamond" w:cs="Arial"/>
          <w:sz w:val="24"/>
          <w:szCs w:val="24"/>
        </w:rPr>
        <w:t>-</w:t>
      </w:r>
      <w:r w:rsidR="009D6691" w:rsidRPr="00BC4C30">
        <w:rPr>
          <w:rFonts w:ascii="Garamond" w:hAnsi="Garamond" w:cs="Arial"/>
          <w:sz w:val="24"/>
          <w:szCs w:val="24"/>
        </w:rPr>
        <w:t xml:space="preserve"> </w:t>
      </w:r>
      <w:r w:rsidRPr="00BC4C30">
        <w:rPr>
          <w:rFonts w:ascii="Garamond" w:hAnsi="Garamond" w:cs="Arial"/>
          <w:sz w:val="24"/>
          <w:szCs w:val="24"/>
        </w:rPr>
        <w:t>May 2003</w:t>
      </w:r>
      <w:r w:rsidR="00046411">
        <w:rPr>
          <w:rFonts w:ascii="Garamond" w:hAnsi="Garamond" w:cs="Arial"/>
          <w:sz w:val="24"/>
          <w:szCs w:val="24"/>
        </w:rPr>
        <w:t xml:space="preserve"> (GPA 3.5)</w:t>
      </w:r>
    </w:p>
    <w:p w:rsidR="00046411" w:rsidRDefault="002D55C4" w:rsidP="00046411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b/>
          <w:bCs/>
          <w:sz w:val="24"/>
          <w:szCs w:val="24"/>
        </w:rPr>
        <w:t>Honors:</w:t>
      </w:r>
      <w:r w:rsidRPr="00BC4C30">
        <w:rPr>
          <w:rFonts w:ascii="Garamond" w:hAnsi="Garamond" w:cs="Arial"/>
          <w:sz w:val="24"/>
          <w:szCs w:val="24"/>
        </w:rPr>
        <w:t xml:space="preserve">  Dean’s List-2002 to Present, Alpha Beta Gamma Honor Society</w:t>
      </w:r>
    </w:p>
    <w:p w:rsidR="002D55C4" w:rsidRPr="00BC4C30" w:rsidRDefault="00046411" w:rsidP="00046411">
      <w:pPr>
        <w:pStyle w:val="Address1"/>
        <w:ind w:left="7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  </w:t>
      </w:r>
      <w:r w:rsidR="002D55C4" w:rsidRPr="00BC4C30">
        <w:rPr>
          <w:rFonts w:ascii="Garamond" w:hAnsi="Garamond" w:cs="Arial"/>
          <w:sz w:val="24"/>
          <w:szCs w:val="24"/>
        </w:rPr>
        <w:t>Phi Theta Kappa Honor Society, National Deans List-2003</w:t>
      </w:r>
    </w:p>
    <w:p w:rsidR="002D55C4" w:rsidRPr="00BC4C30" w:rsidRDefault="002D55C4" w:rsidP="002D55C4">
      <w:pPr>
        <w:pStyle w:val="Address1"/>
        <w:rPr>
          <w:rFonts w:ascii="Garamond" w:hAnsi="Garamond" w:cs="Arial"/>
          <w:sz w:val="24"/>
          <w:szCs w:val="24"/>
        </w:rPr>
      </w:pPr>
    </w:p>
    <w:p w:rsidR="00046411" w:rsidRDefault="00046411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4C7FA3" w:rsidRDefault="00046411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PARALEGAL</w:t>
      </w:r>
      <w:r w:rsidR="004C7FA3" w:rsidRPr="00BC4C30">
        <w:rPr>
          <w:rFonts w:ascii="Garamond" w:hAnsi="Garamond" w:cs="Arial"/>
          <w:b/>
          <w:sz w:val="24"/>
          <w:szCs w:val="24"/>
        </w:rPr>
        <w:t xml:space="preserve"> EXPERIENCE</w:t>
      </w:r>
    </w:p>
    <w:p w:rsidR="00205A0D" w:rsidRDefault="00205A0D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205A0D" w:rsidRDefault="00205A0D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205A0D" w:rsidRDefault="00205A0D" w:rsidP="00205A0D">
      <w:pPr>
        <w:pStyle w:val="Address1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STATE OF CONNECTICUT- DEPARTMENT OF MENTAL HEALTH AND ADDICTION SERVICES, </w:t>
      </w:r>
      <w:r w:rsidRPr="00205A0D">
        <w:rPr>
          <w:rFonts w:ascii="Garamond" w:hAnsi="Garamond" w:cs="Arial"/>
          <w:sz w:val="24"/>
          <w:szCs w:val="24"/>
        </w:rPr>
        <w:t>Hartford, CT</w:t>
      </w:r>
    </w:p>
    <w:p w:rsidR="00205A0D" w:rsidRDefault="00205A0D" w:rsidP="00205A0D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Paralegal</w:t>
      </w:r>
      <w:r w:rsidR="000A6C6D">
        <w:rPr>
          <w:rFonts w:ascii="Garamond" w:hAnsi="Garamond" w:cs="Arial"/>
          <w:b/>
          <w:sz w:val="24"/>
          <w:szCs w:val="24"/>
        </w:rPr>
        <w:t xml:space="preserve"> </w:t>
      </w:r>
      <w:r w:rsidR="000A6C6D">
        <w:rPr>
          <w:rFonts w:ascii="Garamond" w:hAnsi="Garamond" w:cs="Arial"/>
          <w:sz w:val="24"/>
          <w:szCs w:val="24"/>
        </w:rPr>
        <w:t>(</w:t>
      </w:r>
      <w:r w:rsidR="000A6C6D" w:rsidRPr="000A6C6D">
        <w:rPr>
          <w:rFonts w:ascii="Garamond" w:hAnsi="Garamond" w:cs="Arial"/>
          <w:i/>
          <w:sz w:val="24"/>
          <w:szCs w:val="24"/>
        </w:rPr>
        <w:t>Contract Position through Target Temps</w:t>
      </w:r>
      <w:r w:rsidR="000A6C6D">
        <w:rPr>
          <w:rFonts w:ascii="Garamond" w:hAnsi="Garamond" w:cs="Arial"/>
          <w:sz w:val="24"/>
          <w:szCs w:val="24"/>
        </w:rPr>
        <w:t>)</w:t>
      </w:r>
      <w:r w:rsidR="000A6C6D"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11/2011-03/2012</w:t>
      </w:r>
    </w:p>
    <w:p w:rsidR="00EA5B84" w:rsidRDefault="009E56A6" w:rsidP="00EA5B84">
      <w:pPr>
        <w:pStyle w:val="Address1"/>
        <w:rPr>
          <w:rFonts w:ascii="Garamond" w:hAnsi="Garamond" w:cs="Arial"/>
          <w:sz w:val="24"/>
          <w:szCs w:val="24"/>
        </w:rPr>
      </w:pPr>
      <w:proofErr w:type="gramStart"/>
      <w:r>
        <w:rPr>
          <w:rFonts w:ascii="Garamond" w:hAnsi="Garamond" w:cs="Arial"/>
          <w:sz w:val="24"/>
          <w:szCs w:val="24"/>
        </w:rPr>
        <w:t xml:space="preserve">Working closely with the Attorney </w:t>
      </w:r>
      <w:r w:rsidR="00EA5B84">
        <w:rPr>
          <w:rFonts w:ascii="Garamond" w:hAnsi="Garamond" w:cs="Arial"/>
          <w:sz w:val="24"/>
          <w:szCs w:val="24"/>
        </w:rPr>
        <w:t xml:space="preserve">to handle </w:t>
      </w:r>
      <w:r w:rsidR="004D6625">
        <w:rPr>
          <w:rFonts w:ascii="Garamond" w:hAnsi="Garamond" w:cs="Arial"/>
          <w:sz w:val="24"/>
          <w:szCs w:val="24"/>
        </w:rPr>
        <w:t xml:space="preserve">Interrogatories and </w:t>
      </w:r>
      <w:r w:rsidR="00EA5B84">
        <w:rPr>
          <w:rFonts w:ascii="Garamond" w:hAnsi="Garamond" w:cs="Arial"/>
          <w:sz w:val="24"/>
          <w:szCs w:val="24"/>
        </w:rPr>
        <w:t>Discovery Production for the Attorney General’s office and general paralegal duties</w:t>
      </w:r>
      <w:r w:rsidR="004D6625">
        <w:rPr>
          <w:rFonts w:ascii="Garamond" w:hAnsi="Garamond" w:cs="Arial"/>
          <w:sz w:val="24"/>
          <w:szCs w:val="24"/>
        </w:rPr>
        <w:t xml:space="preserve"> including but not limited to Litigation Hold Notices.</w:t>
      </w:r>
      <w:proofErr w:type="gramEnd"/>
    </w:p>
    <w:p w:rsidR="00EA5B84" w:rsidRDefault="00EA5B84" w:rsidP="00EA5B84">
      <w:pPr>
        <w:pStyle w:val="Address1"/>
        <w:numPr>
          <w:ilvl w:val="0"/>
          <w:numId w:val="3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Working on Litigation Hold Notices regarding files for the State of Connecticut</w:t>
      </w:r>
    </w:p>
    <w:p w:rsidR="00EA5B84" w:rsidRDefault="00EB5175" w:rsidP="00EA5B84">
      <w:pPr>
        <w:pStyle w:val="Address1"/>
        <w:numPr>
          <w:ilvl w:val="0"/>
          <w:numId w:val="3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Answered Emails and any correspondence with other State employees to follow up to receive documentation needed for production</w:t>
      </w:r>
    </w:p>
    <w:p w:rsidR="00EB5175" w:rsidRDefault="00A87095" w:rsidP="00EA5B84">
      <w:pPr>
        <w:pStyle w:val="Address1"/>
        <w:numPr>
          <w:ilvl w:val="0"/>
          <w:numId w:val="3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Prepared large amounts of documentation requested by the Attorney General’s office and Assistant Attorney </w:t>
      </w:r>
      <w:r w:rsidR="004D6625">
        <w:rPr>
          <w:rFonts w:ascii="Garamond" w:hAnsi="Garamond" w:cs="Arial"/>
          <w:sz w:val="24"/>
          <w:szCs w:val="24"/>
        </w:rPr>
        <w:t>General’s</w:t>
      </w:r>
      <w:r w:rsidR="007E09FC">
        <w:rPr>
          <w:rFonts w:ascii="Garamond" w:hAnsi="Garamond" w:cs="Arial"/>
          <w:sz w:val="24"/>
          <w:szCs w:val="24"/>
        </w:rPr>
        <w:t xml:space="preserve"> office</w:t>
      </w:r>
    </w:p>
    <w:p w:rsidR="00A87095" w:rsidRPr="00EA5B84" w:rsidRDefault="004D6625" w:rsidP="00EA5B84">
      <w:pPr>
        <w:pStyle w:val="Address1"/>
        <w:numPr>
          <w:ilvl w:val="0"/>
          <w:numId w:val="3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Prepared Interrogatories and Request for Production documentation and answers regarding a case</w:t>
      </w:r>
    </w:p>
    <w:p w:rsidR="001451BF" w:rsidRDefault="001451BF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02816" w:rsidRDefault="00B02816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02816" w:rsidRDefault="00B02816" w:rsidP="00B02816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BENDETT &amp; MCHUGH,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Arial"/>
              <w:sz w:val="24"/>
              <w:szCs w:val="24"/>
            </w:rPr>
            <w:t>Farmington</w:t>
          </w:r>
        </w:smartTag>
        <w:r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</w:p>
    <w:p w:rsidR="00B02816" w:rsidRDefault="00B02816" w:rsidP="00B02816">
      <w:pPr>
        <w:pStyle w:val="Address1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Foreclosure Paralegal</w:t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b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10/2009-</w:t>
      </w:r>
      <w:r w:rsidR="001E4713">
        <w:rPr>
          <w:rFonts w:ascii="Garamond" w:hAnsi="Garamond" w:cs="Arial"/>
          <w:sz w:val="24"/>
          <w:szCs w:val="24"/>
        </w:rPr>
        <w:t>7/2010</w:t>
      </w:r>
    </w:p>
    <w:p w:rsidR="00B02816" w:rsidRDefault="00B02816" w:rsidP="00B02816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Responsible for handling a large volume of Foreclosure Files, assisting Legal Council,  monitoring foreclosure files </w:t>
      </w:r>
      <w:r w:rsidR="00AF5428">
        <w:rPr>
          <w:rFonts w:ascii="Garamond" w:hAnsi="Garamond" w:cs="Arial"/>
          <w:sz w:val="24"/>
          <w:szCs w:val="24"/>
        </w:rPr>
        <w:t>and creating Complaints and other documents to proceed with the Foreclosures.</w:t>
      </w:r>
    </w:p>
    <w:p w:rsidR="00B02816" w:rsidRDefault="00B02816" w:rsidP="00B02816">
      <w:pPr>
        <w:pStyle w:val="Address1"/>
        <w:rPr>
          <w:rFonts w:ascii="Garamond" w:hAnsi="Garamond" w:cs="Arial"/>
          <w:sz w:val="24"/>
          <w:szCs w:val="24"/>
        </w:rPr>
      </w:pP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Requesting documents to prepare files for court including payoff figures, reinstatement figures, Note</w:t>
      </w:r>
      <w:r w:rsidR="0041607B">
        <w:rPr>
          <w:rFonts w:ascii="Garamond" w:hAnsi="Garamond" w:cs="Arial"/>
          <w:sz w:val="24"/>
          <w:szCs w:val="24"/>
        </w:rPr>
        <w:t>s</w:t>
      </w:r>
      <w:r>
        <w:rPr>
          <w:rFonts w:ascii="Garamond" w:hAnsi="Garamond" w:cs="Arial"/>
          <w:sz w:val="24"/>
          <w:szCs w:val="24"/>
        </w:rPr>
        <w:t>, Mortgage</w:t>
      </w:r>
      <w:r w:rsidR="0041607B">
        <w:rPr>
          <w:rFonts w:ascii="Garamond" w:hAnsi="Garamond" w:cs="Arial"/>
          <w:sz w:val="24"/>
          <w:szCs w:val="24"/>
        </w:rPr>
        <w:t>s</w:t>
      </w:r>
      <w:r>
        <w:rPr>
          <w:rFonts w:ascii="Garamond" w:hAnsi="Garamond" w:cs="Arial"/>
          <w:sz w:val="24"/>
          <w:szCs w:val="24"/>
        </w:rPr>
        <w:t xml:space="preserve">, </w:t>
      </w:r>
      <w:r w:rsidR="0041607B">
        <w:rPr>
          <w:rFonts w:ascii="Garamond" w:hAnsi="Garamond" w:cs="Arial"/>
          <w:sz w:val="24"/>
          <w:szCs w:val="24"/>
        </w:rPr>
        <w:t xml:space="preserve">Assignment of Mortgages, </w:t>
      </w:r>
      <w:r>
        <w:rPr>
          <w:rFonts w:ascii="Garamond" w:hAnsi="Garamond" w:cs="Arial"/>
          <w:sz w:val="24"/>
          <w:szCs w:val="24"/>
        </w:rPr>
        <w:t>Demand letters and an</w:t>
      </w:r>
      <w:r w:rsidR="0041607B">
        <w:rPr>
          <w:rFonts w:ascii="Garamond" w:hAnsi="Garamond" w:cs="Arial"/>
          <w:sz w:val="24"/>
          <w:szCs w:val="24"/>
        </w:rPr>
        <w:t>y</w:t>
      </w:r>
      <w:r>
        <w:rPr>
          <w:rFonts w:ascii="Garamond" w:hAnsi="Garamond" w:cs="Arial"/>
          <w:sz w:val="24"/>
          <w:szCs w:val="24"/>
        </w:rPr>
        <w:t xml:space="preserve"> other documents needed to proceed</w:t>
      </w:r>
      <w:r w:rsidR="0041607B">
        <w:rPr>
          <w:rFonts w:ascii="Garamond" w:hAnsi="Garamond" w:cs="Arial"/>
          <w:sz w:val="24"/>
          <w:szCs w:val="24"/>
        </w:rPr>
        <w:t>.</w:t>
      </w: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Updating websites that include </w:t>
      </w:r>
      <w:proofErr w:type="spellStart"/>
      <w:r>
        <w:rPr>
          <w:rFonts w:ascii="Garamond" w:hAnsi="Garamond" w:cs="Arial"/>
          <w:sz w:val="24"/>
          <w:szCs w:val="24"/>
        </w:rPr>
        <w:t>Lenstar</w:t>
      </w:r>
      <w:proofErr w:type="spellEnd"/>
      <w:r>
        <w:rPr>
          <w:rFonts w:ascii="Garamond" w:hAnsi="Garamond" w:cs="Arial"/>
          <w:sz w:val="24"/>
          <w:szCs w:val="24"/>
        </w:rPr>
        <w:t xml:space="preserve">, </w:t>
      </w:r>
      <w:proofErr w:type="spellStart"/>
      <w:r>
        <w:rPr>
          <w:rFonts w:ascii="Garamond" w:hAnsi="Garamond" w:cs="Arial"/>
          <w:sz w:val="24"/>
          <w:szCs w:val="24"/>
        </w:rPr>
        <w:t>NewTrac</w:t>
      </w:r>
      <w:proofErr w:type="spellEnd"/>
      <w:r>
        <w:rPr>
          <w:rFonts w:ascii="Garamond" w:hAnsi="Garamond" w:cs="Arial"/>
          <w:sz w:val="24"/>
          <w:szCs w:val="24"/>
        </w:rPr>
        <w:t xml:space="preserve">, </w:t>
      </w:r>
      <w:proofErr w:type="spellStart"/>
      <w:r>
        <w:rPr>
          <w:rFonts w:ascii="Garamond" w:hAnsi="Garamond" w:cs="Arial"/>
          <w:sz w:val="24"/>
          <w:szCs w:val="24"/>
        </w:rPr>
        <w:t>Ocwen</w:t>
      </w:r>
      <w:proofErr w:type="spellEnd"/>
      <w:r>
        <w:rPr>
          <w:rFonts w:ascii="Garamond" w:hAnsi="Garamond" w:cs="Arial"/>
          <w:sz w:val="24"/>
          <w:szCs w:val="24"/>
        </w:rPr>
        <w:t xml:space="preserve">, </w:t>
      </w:r>
      <w:r w:rsidR="0041607B">
        <w:rPr>
          <w:rFonts w:ascii="Garamond" w:hAnsi="Garamond" w:cs="Arial"/>
          <w:sz w:val="24"/>
          <w:szCs w:val="24"/>
        </w:rPr>
        <w:t xml:space="preserve">LPS, </w:t>
      </w:r>
      <w:proofErr w:type="spellStart"/>
      <w:r w:rsidR="005F2AF0">
        <w:rPr>
          <w:rFonts w:ascii="Garamond" w:hAnsi="Garamond" w:cs="Arial"/>
          <w:sz w:val="24"/>
          <w:szCs w:val="24"/>
        </w:rPr>
        <w:t>Clarifire</w:t>
      </w:r>
      <w:proofErr w:type="spellEnd"/>
      <w:r w:rsidR="005F2AF0"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41607B">
        <w:rPr>
          <w:rFonts w:ascii="Garamond" w:hAnsi="Garamond" w:cs="Arial"/>
          <w:sz w:val="24"/>
          <w:szCs w:val="24"/>
        </w:rPr>
        <w:t>Vendorscape</w:t>
      </w:r>
      <w:proofErr w:type="spellEnd"/>
      <w:r w:rsidR="0041607B">
        <w:rPr>
          <w:rFonts w:ascii="Garamond" w:hAnsi="Garamond" w:cs="Arial"/>
          <w:sz w:val="24"/>
          <w:szCs w:val="24"/>
        </w:rPr>
        <w:t xml:space="preserve"> and </w:t>
      </w:r>
      <w:proofErr w:type="spellStart"/>
      <w:proofErr w:type="gramStart"/>
      <w:r w:rsidR="0041607B">
        <w:rPr>
          <w:rFonts w:ascii="Garamond" w:hAnsi="Garamond" w:cs="Arial"/>
          <w:sz w:val="24"/>
          <w:szCs w:val="24"/>
        </w:rPr>
        <w:t>Swiftsend</w:t>
      </w:r>
      <w:proofErr w:type="spellEnd"/>
      <w:r>
        <w:rPr>
          <w:rFonts w:ascii="Garamond" w:hAnsi="Garamond" w:cs="Arial"/>
          <w:sz w:val="24"/>
          <w:szCs w:val="24"/>
        </w:rPr>
        <w:t xml:space="preserve"> .</w:t>
      </w:r>
      <w:proofErr w:type="gramEnd"/>
    </w:p>
    <w:p w:rsidR="001A0FF1" w:rsidRDefault="001A0FF1" w:rsidP="006C02DB">
      <w:pPr>
        <w:pStyle w:val="Address1"/>
        <w:rPr>
          <w:rFonts w:ascii="Garamond" w:hAnsi="Garamond" w:cs="Arial"/>
          <w:b/>
          <w:sz w:val="24"/>
          <w:szCs w:val="24"/>
          <w:u w:val="single"/>
        </w:rPr>
      </w:pPr>
    </w:p>
    <w:p w:rsidR="001A0FF1" w:rsidRDefault="001A0FF1" w:rsidP="006C02DB">
      <w:pPr>
        <w:pStyle w:val="Address1"/>
        <w:rPr>
          <w:rFonts w:ascii="Garamond" w:hAnsi="Garamond" w:cs="Arial"/>
          <w:b/>
          <w:sz w:val="24"/>
          <w:szCs w:val="24"/>
          <w:u w:val="single"/>
        </w:rPr>
      </w:pPr>
    </w:p>
    <w:p w:rsidR="001A0FF1" w:rsidRDefault="001A0FF1" w:rsidP="006C02DB">
      <w:pPr>
        <w:pStyle w:val="Address1"/>
        <w:rPr>
          <w:rFonts w:ascii="Garamond" w:hAnsi="Garamond" w:cs="Arial"/>
          <w:b/>
          <w:sz w:val="24"/>
          <w:szCs w:val="24"/>
          <w:u w:val="single"/>
        </w:rPr>
      </w:pPr>
    </w:p>
    <w:p w:rsidR="00FB1906" w:rsidRDefault="00FB1906" w:rsidP="006C02DB">
      <w:pPr>
        <w:pStyle w:val="Address1"/>
        <w:rPr>
          <w:ins w:id="0" w:author="user1" w:date="2012-04-25T12:01:00Z"/>
          <w:rFonts w:ascii="Garamond" w:hAnsi="Garamond" w:cs="Arial"/>
          <w:b/>
          <w:sz w:val="24"/>
          <w:szCs w:val="24"/>
          <w:u w:val="single"/>
        </w:rPr>
      </w:pPr>
    </w:p>
    <w:p w:rsidR="006C02DB" w:rsidRPr="006C02DB" w:rsidRDefault="006C02DB" w:rsidP="006C02DB">
      <w:pPr>
        <w:pStyle w:val="Address1"/>
        <w:rPr>
          <w:rFonts w:ascii="Garamond" w:hAnsi="Garamond" w:cs="Arial"/>
          <w:sz w:val="24"/>
          <w:szCs w:val="24"/>
          <w:u w:val="single"/>
        </w:rPr>
      </w:pPr>
      <w:r w:rsidRPr="006C02DB">
        <w:rPr>
          <w:rFonts w:ascii="Garamond" w:hAnsi="Garamond" w:cs="Arial"/>
          <w:b/>
          <w:sz w:val="24"/>
          <w:szCs w:val="24"/>
          <w:u w:val="single"/>
        </w:rPr>
        <w:t>LISA M. MEZZIO</w:t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</w:r>
      <w:r w:rsidRPr="006C02DB">
        <w:rPr>
          <w:rFonts w:ascii="Garamond" w:hAnsi="Garamond" w:cs="Arial"/>
          <w:b/>
          <w:sz w:val="24"/>
          <w:szCs w:val="24"/>
          <w:u w:val="single"/>
        </w:rPr>
        <w:tab/>
        <w:t>PAGE TWO</w:t>
      </w:r>
    </w:p>
    <w:p w:rsidR="006C02DB" w:rsidRDefault="006C02DB" w:rsidP="006C02DB">
      <w:pPr>
        <w:pStyle w:val="Address1"/>
        <w:rPr>
          <w:rFonts w:ascii="Garamond" w:hAnsi="Garamond" w:cs="Arial"/>
          <w:b/>
          <w:sz w:val="24"/>
          <w:szCs w:val="24"/>
        </w:rPr>
      </w:pPr>
    </w:p>
    <w:p w:rsidR="006C02DB" w:rsidRDefault="006C02DB" w:rsidP="006C02DB">
      <w:pPr>
        <w:pStyle w:val="Address1"/>
        <w:rPr>
          <w:rFonts w:ascii="Garamond" w:hAnsi="Garamond" w:cs="Arial"/>
          <w:sz w:val="24"/>
          <w:szCs w:val="24"/>
        </w:rPr>
      </w:pP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</w:t>
      </w:r>
      <w:r w:rsidR="0041607B">
        <w:rPr>
          <w:rFonts w:ascii="Garamond" w:hAnsi="Garamond" w:cs="Arial"/>
          <w:sz w:val="24"/>
          <w:szCs w:val="24"/>
        </w:rPr>
        <w:t>ing the files through websites and keeping</w:t>
      </w:r>
      <w:r>
        <w:rPr>
          <w:rFonts w:ascii="Garamond" w:hAnsi="Garamond" w:cs="Arial"/>
          <w:sz w:val="24"/>
          <w:szCs w:val="24"/>
        </w:rPr>
        <w:t xml:space="preserve"> clients updated to the progress of their files.</w:t>
      </w: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Review</w:t>
      </w:r>
      <w:r w:rsidR="0041607B">
        <w:rPr>
          <w:rFonts w:ascii="Garamond" w:hAnsi="Garamond" w:cs="Arial"/>
          <w:sz w:val="24"/>
          <w:szCs w:val="24"/>
        </w:rPr>
        <w:t>ing</w:t>
      </w:r>
      <w:r>
        <w:rPr>
          <w:rFonts w:ascii="Garamond" w:hAnsi="Garamond" w:cs="Arial"/>
          <w:sz w:val="24"/>
          <w:szCs w:val="24"/>
        </w:rPr>
        <w:t xml:space="preserve"> Mortgages, Notes, and Proper Service to complete the Complaint to be filed</w:t>
      </w:r>
      <w:r w:rsidR="0041607B">
        <w:rPr>
          <w:rFonts w:ascii="Garamond" w:hAnsi="Garamond" w:cs="Arial"/>
          <w:sz w:val="24"/>
          <w:szCs w:val="24"/>
        </w:rPr>
        <w:t>.</w:t>
      </w:r>
    </w:p>
    <w:p w:rsidR="00B02816" w:rsidRDefault="0041607B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Filing Complaints, preparing assignments and sending them to be recorded.</w:t>
      </w:r>
    </w:p>
    <w:p w:rsidR="00B02816" w:rsidRDefault="00B02816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Handl</w:t>
      </w:r>
      <w:r w:rsidR="0041607B">
        <w:rPr>
          <w:rFonts w:ascii="Garamond" w:hAnsi="Garamond" w:cs="Arial"/>
          <w:sz w:val="24"/>
          <w:szCs w:val="24"/>
        </w:rPr>
        <w:t>ing</w:t>
      </w:r>
      <w:r>
        <w:rPr>
          <w:rFonts w:ascii="Garamond" w:hAnsi="Garamond" w:cs="Arial"/>
          <w:sz w:val="24"/>
          <w:szCs w:val="24"/>
        </w:rPr>
        <w:t xml:space="preserve"> communication with clients and borrowers through email and phone.</w:t>
      </w:r>
    </w:p>
    <w:p w:rsidR="0041607B" w:rsidRDefault="0041607B" w:rsidP="00B02816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Managing timelines for HUD and VA files to be completed within the timeframe allowed.</w:t>
      </w:r>
    </w:p>
    <w:p w:rsidR="0041607B" w:rsidRDefault="00B02816" w:rsidP="0078518E">
      <w:pPr>
        <w:pStyle w:val="Address1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ab/>
      </w:r>
    </w:p>
    <w:p w:rsidR="0078518E" w:rsidRDefault="0078518E" w:rsidP="0078518E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HUNTLEIBERT, </w:t>
      </w:r>
      <w:r>
        <w:rPr>
          <w:rFonts w:ascii="Garamond" w:hAnsi="Garamond" w:cs="Arial"/>
          <w:sz w:val="24"/>
          <w:szCs w:val="24"/>
        </w:rPr>
        <w:t>Hartford, CT</w:t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B02816">
        <w:rPr>
          <w:rFonts w:ascii="Garamond" w:hAnsi="Garamond" w:cs="Arial"/>
          <w:sz w:val="24"/>
          <w:szCs w:val="24"/>
        </w:rPr>
        <w:tab/>
      </w:r>
      <w:r w:rsidR="00205A0D">
        <w:rPr>
          <w:rFonts w:ascii="Garamond" w:hAnsi="Garamond" w:cs="Arial"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9/2007-1/2009</w:t>
      </w:r>
    </w:p>
    <w:p w:rsidR="0078518E" w:rsidRDefault="0078518E" w:rsidP="0078518E">
      <w:pPr>
        <w:pStyle w:val="Address1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Foreclosure Paralegal</w:t>
      </w:r>
    </w:p>
    <w:p w:rsidR="001451BF" w:rsidRDefault="0078518E" w:rsidP="0078518E">
      <w:pPr>
        <w:pStyle w:val="Address1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Responsible for handling </w:t>
      </w:r>
      <w:r w:rsidR="00236D9F">
        <w:rPr>
          <w:rFonts w:ascii="Garamond" w:hAnsi="Garamond" w:cs="Arial"/>
          <w:sz w:val="24"/>
          <w:szCs w:val="24"/>
        </w:rPr>
        <w:t xml:space="preserve">a large volume of </w:t>
      </w:r>
      <w:r>
        <w:rPr>
          <w:rFonts w:ascii="Garamond" w:hAnsi="Garamond" w:cs="Arial"/>
          <w:sz w:val="24"/>
          <w:szCs w:val="24"/>
        </w:rPr>
        <w:t xml:space="preserve">Foreclosure Files, assisting Legal Council, E-filing Defaults, monitoring foreclosure files and their progress </w:t>
      </w:r>
      <w:r w:rsidR="001451BF">
        <w:rPr>
          <w:rFonts w:ascii="Garamond" w:hAnsi="Garamond" w:cs="Arial"/>
          <w:sz w:val="24"/>
          <w:szCs w:val="24"/>
        </w:rPr>
        <w:t xml:space="preserve">on CATER, </w:t>
      </w:r>
      <w:r>
        <w:rPr>
          <w:rFonts w:ascii="Garamond" w:hAnsi="Garamond" w:cs="Arial"/>
          <w:sz w:val="24"/>
          <w:szCs w:val="24"/>
        </w:rPr>
        <w:t>websites</w:t>
      </w:r>
      <w:r w:rsidR="001451BF">
        <w:rPr>
          <w:rFonts w:ascii="Garamond" w:hAnsi="Garamond" w:cs="Arial"/>
          <w:sz w:val="24"/>
          <w:szCs w:val="24"/>
        </w:rPr>
        <w:t xml:space="preserve"> and programs that include</w:t>
      </w:r>
      <w:r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1451BF">
        <w:rPr>
          <w:rFonts w:ascii="Garamond" w:hAnsi="Garamond" w:cs="Arial"/>
          <w:sz w:val="24"/>
          <w:szCs w:val="24"/>
        </w:rPr>
        <w:t>BluTrac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1451BF">
        <w:rPr>
          <w:rFonts w:ascii="Garamond" w:hAnsi="Garamond" w:cs="Arial"/>
          <w:sz w:val="24"/>
          <w:szCs w:val="24"/>
        </w:rPr>
        <w:t>Lenstar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1451BF">
        <w:rPr>
          <w:rFonts w:ascii="Garamond" w:hAnsi="Garamond" w:cs="Arial"/>
          <w:sz w:val="24"/>
          <w:szCs w:val="24"/>
        </w:rPr>
        <w:t>NewTrac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1451BF">
        <w:rPr>
          <w:rFonts w:ascii="Garamond" w:hAnsi="Garamond" w:cs="Arial"/>
          <w:sz w:val="24"/>
          <w:szCs w:val="24"/>
        </w:rPr>
        <w:t>Ocwen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, LPS, </w:t>
      </w:r>
      <w:proofErr w:type="spellStart"/>
      <w:r w:rsidR="001451BF">
        <w:rPr>
          <w:rFonts w:ascii="Garamond" w:hAnsi="Garamond" w:cs="Arial"/>
          <w:sz w:val="24"/>
          <w:szCs w:val="24"/>
        </w:rPr>
        <w:t>Vendorscape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 and </w:t>
      </w:r>
      <w:proofErr w:type="spellStart"/>
      <w:r w:rsidR="001451BF">
        <w:rPr>
          <w:rFonts w:ascii="Garamond" w:hAnsi="Garamond" w:cs="Arial"/>
          <w:sz w:val="24"/>
          <w:szCs w:val="24"/>
        </w:rPr>
        <w:t>Swiftsend</w:t>
      </w:r>
      <w:proofErr w:type="spellEnd"/>
      <w:r w:rsidR="001451BF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 xml:space="preserve">that enabled updates to </w:t>
      </w:r>
      <w:r w:rsidR="00236D9F">
        <w:rPr>
          <w:rFonts w:ascii="Garamond" w:hAnsi="Garamond" w:cs="Arial"/>
          <w:sz w:val="24"/>
          <w:szCs w:val="24"/>
        </w:rPr>
        <w:t xml:space="preserve">our </w:t>
      </w:r>
      <w:r>
        <w:rPr>
          <w:rFonts w:ascii="Garamond" w:hAnsi="Garamond" w:cs="Arial"/>
          <w:sz w:val="24"/>
          <w:szCs w:val="24"/>
        </w:rPr>
        <w:t>clients.</w:t>
      </w:r>
    </w:p>
    <w:p w:rsidR="001451BF" w:rsidRDefault="001451BF" w:rsidP="0078518E">
      <w:pPr>
        <w:pStyle w:val="Address1"/>
        <w:rPr>
          <w:rFonts w:ascii="Garamond" w:hAnsi="Garamond" w:cs="Arial"/>
          <w:sz w:val="24"/>
          <w:szCs w:val="24"/>
        </w:rPr>
      </w:pPr>
    </w:p>
    <w:p w:rsidR="0078518E" w:rsidRDefault="0078518E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Reviewed and prepared AOM’s and </w:t>
      </w:r>
      <w:proofErr w:type="gramStart"/>
      <w:r>
        <w:rPr>
          <w:rFonts w:ascii="Garamond" w:hAnsi="Garamond" w:cs="Arial"/>
          <w:sz w:val="24"/>
          <w:szCs w:val="24"/>
        </w:rPr>
        <w:t>AOD’s</w:t>
      </w:r>
      <w:proofErr w:type="gramEnd"/>
      <w:r>
        <w:rPr>
          <w:rFonts w:ascii="Garamond" w:hAnsi="Garamond" w:cs="Arial"/>
          <w:sz w:val="24"/>
          <w:szCs w:val="24"/>
        </w:rPr>
        <w:t xml:space="preserve"> to prepare files for judgment</w:t>
      </w:r>
      <w:r w:rsidR="00A353D1">
        <w:rPr>
          <w:rFonts w:ascii="Garamond" w:hAnsi="Garamond" w:cs="Arial"/>
          <w:sz w:val="24"/>
          <w:szCs w:val="24"/>
        </w:rPr>
        <w:t>.</w:t>
      </w:r>
    </w:p>
    <w:p w:rsidR="0078518E" w:rsidRDefault="00A353D1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E-filed pleadings and reviewed CATER for files.</w:t>
      </w:r>
    </w:p>
    <w:p w:rsidR="00A353D1" w:rsidRDefault="00A353D1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Managed files through websites and kept clients updated to the progress of the</w:t>
      </w:r>
      <w:r w:rsidR="00236D9F">
        <w:rPr>
          <w:rFonts w:ascii="Garamond" w:hAnsi="Garamond" w:cs="Arial"/>
          <w:sz w:val="24"/>
          <w:szCs w:val="24"/>
        </w:rPr>
        <w:t>ir</w:t>
      </w:r>
      <w:r>
        <w:rPr>
          <w:rFonts w:ascii="Garamond" w:hAnsi="Garamond" w:cs="Arial"/>
          <w:sz w:val="24"/>
          <w:szCs w:val="24"/>
        </w:rPr>
        <w:t xml:space="preserve"> files.</w:t>
      </w:r>
    </w:p>
    <w:p w:rsidR="00A353D1" w:rsidRDefault="00A353D1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Reviewed Mortgages, Notes, Complaints and Proper Service to ensure accuracy to bring file to judgment.</w:t>
      </w:r>
    </w:p>
    <w:p w:rsidR="00A353D1" w:rsidRDefault="006A237E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Prepared Pleadings for appearing and non-appearing parties, Motion to Corrects, Motion to Substitutes and Judgment </w:t>
      </w:r>
      <w:r w:rsidR="00F72AA6">
        <w:rPr>
          <w:rFonts w:ascii="Garamond" w:hAnsi="Garamond" w:cs="Arial"/>
          <w:sz w:val="24"/>
          <w:szCs w:val="24"/>
        </w:rPr>
        <w:t>M</w:t>
      </w:r>
      <w:r>
        <w:rPr>
          <w:rFonts w:ascii="Garamond" w:hAnsi="Garamond" w:cs="Arial"/>
          <w:sz w:val="24"/>
          <w:szCs w:val="24"/>
        </w:rPr>
        <w:t>otions for files.</w:t>
      </w:r>
    </w:p>
    <w:p w:rsidR="00D2079F" w:rsidRDefault="00D2079F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Handled communication with clients and borrowers through email and phone.</w:t>
      </w:r>
    </w:p>
    <w:p w:rsidR="00236D9F" w:rsidRPr="0078518E" w:rsidRDefault="00236D9F" w:rsidP="0078518E">
      <w:pPr>
        <w:pStyle w:val="Address1"/>
        <w:numPr>
          <w:ilvl w:val="0"/>
          <w:numId w:val="34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Managed a large case load of clients and kept up with deadlines by working with my team and other teams.</w:t>
      </w:r>
    </w:p>
    <w:p w:rsidR="00046411" w:rsidRPr="00BC4C30" w:rsidRDefault="00046411" w:rsidP="00BC4C30">
      <w:pPr>
        <w:pStyle w:val="Address1"/>
        <w:rPr>
          <w:rFonts w:ascii="Garamond" w:hAnsi="Garamond" w:cs="Arial"/>
          <w:b/>
          <w:bCs/>
          <w:szCs w:val="16"/>
        </w:rPr>
      </w:pPr>
    </w:p>
    <w:p w:rsidR="004C7FA3" w:rsidRPr="00BC4C30" w:rsidRDefault="004C7FA3" w:rsidP="004C7FA3">
      <w:pPr>
        <w:pStyle w:val="Address1"/>
        <w:tabs>
          <w:tab w:val="right" w:pos="10224"/>
        </w:tabs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 xml:space="preserve">IROQUOIS GAS TRANSMISSION SYSTEM, </w:t>
      </w:r>
      <w:smartTag w:uri="urn:schemas-microsoft-com:office:smarttags" w:element="place">
        <w:smartTag w:uri="urn:schemas-microsoft-com:office:smarttags" w:element="City">
          <w:r w:rsidR="004D50B0" w:rsidRPr="00BC4C30">
            <w:rPr>
              <w:rFonts w:ascii="Garamond" w:hAnsi="Garamond" w:cs="Arial"/>
              <w:sz w:val="24"/>
              <w:szCs w:val="24"/>
            </w:rPr>
            <w:t>Shelton</w:t>
          </w:r>
        </w:smartTag>
        <w:r w:rsidR="004D50B0"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="004D50B0"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 w:rsidR="004D50B0" w:rsidRPr="00BC4C30">
        <w:rPr>
          <w:rFonts w:ascii="Garamond" w:hAnsi="Garamond" w:cs="Arial"/>
          <w:i/>
          <w:sz w:val="24"/>
          <w:szCs w:val="24"/>
        </w:rPr>
        <w:tab/>
      </w:r>
      <w:r w:rsidR="00A04D46" w:rsidRPr="00BC4C30">
        <w:rPr>
          <w:rFonts w:ascii="Garamond" w:hAnsi="Garamond" w:cs="Arial"/>
          <w:sz w:val="24"/>
          <w:szCs w:val="24"/>
        </w:rPr>
        <w:t>7/</w:t>
      </w:r>
      <w:r w:rsidRPr="00BC4C30">
        <w:rPr>
          <w:rFonts w:ascii="Garamond" w:hAnsi="Garamond" w:cs="Arial"/>
          <w:sz w:val="24"/>
          <w:szCs w:val="24"/>
        </w:rPr>
        <w:t xml:space="preserve">2005 </w:t>
      </w:r>
      <w:r w:rsidR="00A04D46" w:rsidRPr="00BC4C30">
        <w:rPr>
          <w:rFonts w:ascii="Garamond" w:hAnsi="Garamond" w:cs="Arial"/>
          <w:sz w:val="24"/>
          <w:szCs w:val="24"/>
        </w:rPr>
        <w:t>–</w:t>
      </w:r>
      <w:r w:rsidRPr="00BC4C30">
        <w:rPr>
          <w:rFonts w:ascii="Garamond" w:hAnsi="Garamond" w:cs="Arial"/>
          <w:sz w:val="24"/>
          <w:szCs w:val="24"/>
        </w:rPr>
        <w:t xml:space="preserve"> </w:t>
      </w:r>
      <w:r w:rsidR="00A04D46" w:rsidRPr="00BC4C30">
        <w:rPr>
          <w:rFonts w:ascii="Garamond" w:hAnsi="Garamond" w:cs="Arial"/>
          <w:sz w:val="24"/>
          <w:szCs w:val="24"/>
        </w:rPr>
        <w:t>5/2006</w:t>
      </w:r>
    </w:p>
    <w:p w:rsidR="004D50B0" w:rsidRPr="00046411" w:rsidRDefault="004D50B0" w:rsidP="004C7FA3">
      <w:pPr>
        <w:pStyle w:val="Address1"/>
        <w:rPr>
          <w:rFonts w:ascii="Garamond" w:hAnsi="Garamond" w:cs="Arial"/>
          <w:i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Legal Assistant</w:t>
      </w:r>
      <w:r w:rsidR="00046411">
        <w:rPr>
          <w:rFonts w:ascii="Garamond" w:hAnsi="Garamond" w:cs="Arial"/>
          <w:b/>
          <w:sz w:val="24"/>
          <w:szCs w:val="24"/>
        </w:rPr>
        <w:t xml:space="preserve"> </w:t>
      </w:r>
      <w:r w:rsidR="00046411" w:rsidRPr="00046411">
        <w:rPr>
          <w:rFonts w:ascii="Garamond" w:hAnsi="Garamond" w:cs="Arial"/>
          <w:i/>
          <w:sz w:val="24"/>
          <w:szCs w:val="24"/>
        </w:rPr>
        <w:t xml:space="preserve">(position eliminated due to </w:t>
      </w:r>
      <w:proofErr w:type="spellStart"/>
      <w:r w:rsidR="00046411" w:rsidRPr="00046411">
        <w:rPr>
          <w:rFonts w:ascii="Garamond" w:hAnsi="Garamond" w:cs="Arial"/>
          <w:i/>
          <w:sz w:val="24"/>
          <w:szCs w:val="24"/>
        </w:rPr>
        <w:t>company wide</w:t>
      </w:r>
      <w:proofErr w:type="spellEnd"/>
      <w:r w:rsidR="00046411" w:rsidRPr="00046411">
        <w:rPr>
          <w:rFonts w:ascii="Garamond" w:hAnsi="Garamond" w:cs="Arial"/>
          <w:i/>
          <w:sz w:val="24"/>
          <w:szCs w:val="24"/>
        </w:rPr>
        <w:t xml:space="preserve"> downsizing)</w:t>
      </w:r>
    </w:p>
    <w:p w:rsidR="002D55C4" w:rsidRPr="00BC4C30" w:rsidRDefault="00E60D4B" w:rsidP="004C7FA3">
      <w:pPr>
        <w:pStyle w:val="Address1"/>
        <w:rPr>
          <w:rFonts w:ascii="Garamond" w:hAnsi="Garamond" w:cs="Arial"/>
          <w:b/>
          <w:bCs/>
          <w:szCs w:val="16"/>
        </w:rPr>
      </w:pPr>
      <w:r w:rsidRPr="00BC4C30">
        <w:rPr>
          <w:rFonts w:ascii="Garamond" w:hAnsi="Garamond" w:cs="Arial"/>
          <w:sz w:val="24"/>
          <w:szCs w:val="24"/>
        </w:rPr>
        <w:t>Reporting to the General Counsel</w:t>
      </w:r>
      <w:r w:rsidR="003E277F">
        <w:rPr>
          <w:rFonts w:ascii="Garamond" w:hAnsi="Garamond" w:cs="Arial"/>
          <w:sz w:val="24"/>
          <w:szCs w:val="24"/>
        </w:rPr>
        <w:t>,</w:t>
      </w:r>
      <w:r w:rsidRPr="00BC4C30">
        <w:rPr>
          <w:rFonts w:ascii="Garamond" w:hAnsi="Garamond" w:cs="Arial"/>
          <w:sz w:val="24"/>
          <w:szCs w:val="24"/>
        </w:rPr>
        <w:t xml:space="preserve"> responsible for assisting Senior Attorney and Legal </w:t>
      </w:r>
      <w:r w:rsidR="003E277F">
        <w:rPr>
          <w:rFonts w:ascii="Garamond" w:hAnsi="Garamond" w:cs="Arial"/>
          <w:sz w:val="24"/>
          <w:szCs w:val="24"/>
        </w:rPr>
        <w:t>Staff</w:t>
      </w:r>
      <w:r w:rsidR="002D55C4" w:rsidRPr="00BC4C30">
        <w:rPr>
          <w:rFonts w:ascii="Garamond" w:hAnsi="Garamond" w:cs="Arial"/>
          <w:sz w:val="24"/>
          <w:szCs w:val="24"/>
        </w:rPr>
        <w:t xml:space="preserve"> </w:t>
      </w:r>
      <w:r w:rsidR="003E277F">
        <w:rPr>
          <w:rFonts w:ascii="Garamond" w:hAnsi="Garamond" w:cs="Arial"/>
          <w:sz w:val="24"/>
          <w:szCs w:val="24"/>
        </w:rPr>
        <w:t>with</w:t>
      </w:r>
      <w:r w:rsidR="002D55C4" w:rsidRPr="00BC4C30">
        <w:rPr>
          <w:rFonts w:ascii="Garamond" w:hAnsi="Garamond" w:cs="Arial"/>
          <w:sz w:val="24"/>
          <w:szCs w:val="24"/>
        </w:rPr>
        <w:t xml:space="preserve"> discovery, developing and maintaining the legal library, </w:t>
      </w:r>
      <w:r w:rsidR="003E277F">
        <w:rPr>
          <w:rFonts w:ascii="Garamond" w:hAnsi="Garamond" w:cs="Arial"/>
          <w:sz w:val="24"/>
          <w:szCs w:val="24"/>
        </w:rPr>
        <w:t xml:space="preserve">document control, and </w:t>
      </w:r>
      <w:r w:rsidR="002D55C4" w:rsidRPr="00BC4C30">
        <w:rPr>
          <w:rFonts w:ascii="Garamond" w:hAnsi="Garamond" w:cs="Arial"/>
          <w:sz w:val="24"/>
          <w:szCs w:val="24"/>
        </w:rPr>
        <w:t xml:space="preserve">reviewing newly issued orders </w:t>
      </w:r>
      <w:r w:rsidR="003E277F">
        <w:rPr>
          <w:rFonts w:ascii="Garamond" w:hAnsi="Garamond" w:cs="Arial"/>
          <w:sz w:val="24"/>
          <w:szCs w:val="24"/>
        </w:rPr>
        <w:t>for</w:t>
      </w:r>
      <w:r w:rsidR="002D55C4" w:rsidRPr="00BC4C30">
        <w:rPr>
          <w:rFonts w:ascii="Garamond" w:hAnsi="Garamond" w:cs="Arial"/>
          <w:sz w:val="24"/>
          <w:szCs w:val="24"/>
        </w:rPr>
        <w:t xml:space="preserve"> regulatory compliance.  </w:t>
      </w:r>
    </w:p>
    <w:p w:rsidR="004D50B0" w:rsidRPr="00BC4C30" w:rsidRDefault="004D50B0" w:rsidP="002D55C4">
      <w:pPr>
        <w:pStyle w:val="Address1"/>
        <w:numPr>
          <w:ilvl w:val="0"/>
          <w:numId w:val="30"/>
        </w:numPr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Prepare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filings for FERC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4D50B0" w:rsidRPr="00BC4C30" w:rsidRDefault="00047A5C" w:rsidP="002D55C4">
      <w:pPr>
        <w:pStyle w:val="Address1"/>
        <w:numPr>
          <w:ilvl w:val="0"/>
          <w:numId w:val="30"/>
        </w:numPr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Review</w:t>
      </w:r>
      <w:r w:rsid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Federal Registers for NOPRs, Final Rules and Notices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047A5C" w:rsidRPr="00BC4C30" w:rsidRDefault="00047A5C" w:rsidP="002D55C4">
      <w:pPr>
        <w:pStyle w:val="Address1"/>
        <w:numPr>
          <w:ilvl w:val="0"/>
          <w:numId w:val="30"/>
        </w:numPr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Manage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and coordinate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all tariff filings with FERC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047A5C" w:rsidRPr="00BC4C30" w:rsidRDefault="00047A5C" w:rsidP="002D55C4">
      <w:pPr>
        <w:pStyle w:val="Address1"/>
        <w:numPr>
          <w:ilvl w:val="0"/>
          <w:numId w:val="30"/>
        </w:numPr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Update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and manage</w:t>
      </w:r>
      <w:r w:rsid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the database to regulate filings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047A5C" w:rsidRPr="00BC4C30" w:rsidRDefault="003F1819" w:rsidP="002D55C4">
      <w:pPr>
        <w:pStyle w:val="Address1"/>
        <w:numPr>
          <w:ilvl w:val="0"/>
          <w:numId w:val="30"/>
        </w:numPr>
        <w:rPr>
          <w:rFonts w:ascii="Garamond" w:hAnsi="Garamond" w:cs="Arial"/>
          <w:i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Assisted</w:t>
      </w:r>
      <w:r w:rsidR="00E81D49" w:rsidRPr="00BC4C30">
        <w:rPr>
          <w:rFonts w:ascii="Garamond" w:hAnsi="Garamond" w:cs="Arial"/>
          <w:sz w:val="24"/>
          <w:szCs w:val="24"/>
        </w:rPr>
        <w:t xml:space="preserve"> counsel with</w:t>
      </w:r>
      <w:r w:rsidR="009A4F0B">
        <w:rPr>
          <w:rFonts w:ascii="Garamond" w:hAnsi="Garamond" w:cs="Arial"/>
          <w:sz w:val="24"/>
          <w:szCs w:val="24"/>
        </w:rPr>
        <w:t xml:space="preserve"> contract review and updated database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EA06A6" w:rsidRPr="00BC4C30" w:rsidRDefault="00293859" w:rsidP="002D55C4">
      <w:pPr>
        <w:pStyle w:val="Address1"/>
        <w:numPr>
          <w:ilvl w:val="0"/>
          <w:numId w:val="30"/>
        </w:numPr>
        <w:tabs>
          <w:tab w:val="left" w:pos="1080"/>
        </w:tabs>
        <w:rPr>
          <w:rFonts w:ascii="Garamond" w:hAnsi="Garamond" w:cs="Arial"/>
          <w:i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Follow</w:t>
      </w:r>
      <w:r w:rsid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and monitor</w:t>
      </w:r>
      <w:r w:rsid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Regulatory Matters and Filings</w:t>
      </w:r>
      <w:r w:rsidR="00BC4C30">
        <w:rPr>
          <w:rFonts w:ascii="Garamond" w:hAnsi="Garamond" w:cs="Arial"/>
          <w:sz w:val="24"/>
          <w:szCs w:val="24"/>
        </w:rPr>
        <w:t>.</w:t>
      </w:r>
    </w:p>
    <w:p w:rsidR="004D50B0" w:rsidRPr="00BC4C30" w:rsidRDefault="004D50B0" w:rsidP="004C7FA3">
      <w:pPr>
        <w:pStyle w:val="Address1"/>
        <w:rPr>
          <w:rFonts w:ascii="Garamond" w:hAnsi="Garamond" w:cs="Arial"/>
          <w:b/>
          <w:bCs/>
          <w:szCs w:val="16"/>
        </w:rPr>
      </w:pPr>
    </w:p>
    <w:p w:rsidR="00397DE9" w:rsidRPr="00BC4C30" w:rsidRDefault="00397DE9" w:rsidP="004C7FA3">
      <w:pPr>
        <w:pStyle w:val="Address1"/>
        <w:rPr>
          <w:rFonts w:ascii="Garamond" w:hAnsi="Garamond" w:cs="Arial"/>
          <w:b/>
          <w:bCs/>
          <w:szCs w:val="16"/>
        </w:rPr>
      </w:pPr>
    </w:p>
    <w:p w:rsidR="004C7FA3" w:rsidRPr="00BC4C30" w:rsidRDefault="004C7FA3" w:rsidP="004C7FA3">
      <w:pPr>
        <w:pStyle w:val="Address1"/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FITZMAURICE &amp; AMBROZAITIS</w:t>
      </w:r>
      <w:r w:rsidR="00E60D4B" w:rsidRPr="00BC4C30">
        <w:rPr>
          <w:rFonts w:ascii="Garamond" w:hAnsi="Garamond" w:cs="Arial"/>
          <w:b/>
          <w:i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D05499" w:rsidRPr="00BC4C30">
            <w:rPr>
              <w:rFonts w:ascii="Garamond" w:hAnsi="Garamond" w:cs="Arial"/>
              <w:sz w:val="24"/>
              <w:szCs w:val="24"/>
            </w:rPr>
            <w:t>Waterbury</w:t>
          </w:r>
        </w:smartTag>
        <w:r w:rsidR="00D05499"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="00D05499"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 w:rsidRPr="00BC4C30">
        <w:rPr>
          <w:rFonts w:ascii="Garamond" w:hAnsi="Garamond" w:cs="Arial"/>
          <w:b/>
          <w:i/>
          <w:sz w:val="24"/>
          <w:szCs w:val="24"/>
        </w:rPr>
        <w:tab/>
      </w:r>
      <w:r w:rsidR="00A04D46" w:rsidRPr="00BC4C30">
        <w:rPr>
          <w:rFonts w:ascii="Garamond" w:hAnsi="Garamond" w:cs="Arial"/>
          <w:sz w:val="24"/>
          <w:szCs w:val="24"/>
        </w:rPr>
        <w:t>5/</w:t>
      </w:r>
      <w:r w:rsidRPr="00BC4C30">
        <w:rPr>
          <w:rFonts w:ascii="Garamond" w:hAnsi="Garamond" w:cs="Arial"/>
          <w:sz w:val="24"/>
          <w:szCs w:val="24"/>
        </w:rPr>
        <w:t xml:space="preserve">2004 </w:t>
      </w:r>
      <w:r w:rsidR="00A04D46" w:rsidRPr="00BC4C30">
        <w:rPr>
          <w:rFonts w:ascii="Garamond" w:hAnsi="Garamond" w:cs="Arial"/>
          <w:sz w:val="24"/>
          <w:szCs w:val="24"/>
        </w:rPr>
        <w:t>–</w:t>
      </w:r>
      <w:r w:rsidRPr="00BC4C30">
        <w:rPr>
          <w:rFonts w:ascii="Garamond" w:hAnsi="Garamond" w:cs="Arial"/>
          <w:sz w:val="24"/>
          <w:szCs w:val="24"/>
        </w:rPr>
        <w:t xml:space="preserve"> </w:t>
      </w:r>
      <w:r w:rsidR="00A04D46" w:rsidRPr="00BC4C30">
        <w:rPr>
          <w:rFonts w:ascii="Garamond" w:hAnsi="Garamond" w:cs="Arial"/>
          <w:sz w:val="24"/>
          <w:szCs w:val="24"/>
        </w:rPr>
        <w:t>4/</w:t>
      </w:r>
      <w:r w:rsidRPr="00BC4C30">
        <w:rPr>
          <w:rFonts w:ascii="Garamond" w:hAnsi="Garamond" w:cs="Arial"/>
          <w:sz w:val="24"/>
          <w:szCs w:val="24"/>
        </w:rPr>
        <w:t>2005</w:t>
      </w:r>
    </w:p>
    <w:p w:rsidR="00D05499" w:rsidRPr="00BC4C30" w:rsidRDefault="00D05499" w:rsidP="004C7FA3">
      <w:pPr>
        <w:pStyle w:val="Address1"/>
        <w:rPr>
          <w:rFonts w:ascii="Garamond" w:hAnsi="Garamond" w:cs="Arial"/>
          <w:b/>
          <w:i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Paralegal</w:t>
      </w:r>
    </w:p>
    <w:p w:rsidR="00D05499" w:rsidRPr="00BC4C30" w:rsidRDefault="00451DC0" w:rsidP="004C7FA3">
      <w:pPr>
        <w:pStyle w:val="Address1"/>
        <w:numPr>
          <w:ilvl w:val="0"/>
          <w:numId w:val="30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Prepared documents for</w:t>
      </w:r>
      <w:r w:rsidR="00D05499" w:rsidRPr="00BC4C30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>Purchase</w:t>
      </w:r>
      <w:r w:rsidR="00D05499" w:rsidRPr="00BC4C30">
        <w:rPr>
          <w:rFonts w:ascii="Garamond" w:hAnsi="Garamond" w:cs="Arial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Arial"/>
              <w:sz w:val="24"/>
              <w:szCs w:val="24"/>
            </w:rPr>
            <w:t>Sale</w:t>
          </w:r>
        </w:smartTag>
      </w:smartTag>
      <w:r w:rsidR="00D05499" w:rsidRPr="00BC4C30">
        <w:rPr>
          <w:rFonts w:ascii="Garamond" w:hAnsi="Garamond" w:cs="Arial"/>
          <w:sz w:val="24"/>
          <w:szCs w:val="24"/>
        </w:rPr>
        <w:t xml:space="preserve"> and Refinancing </w:t>
      </w:r>
      <w:r>
        <w:rPr>
          <w:rFonts w:ascii="Garamond" w:hAnsi="Garamond" w:cs="Arial"/>
          <w:sz w:val="24"/>
          <w:szCs w:val="24"/>
        </w:rPr>
        <w:t>of real estate property.</w:t>
      </w:r>
    </w:p>
    <w:p w:rsidR="003F1819" w:rsidRPr="00BC4C30" w:rsidRDefault="003F1819" w:rsidP="003F1819">
      <w:pPr>
        <w:pStyle w:val="Address1"/>
        <w:numPr>
          <w:ilvl w:val="0"/>
          <w:numId w:val="30"/>
        </w:numPr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 xml:space="preserve">Drafted Wills and </w:t>
      </w:r>
      <w:r>
        <w:rPr>
          <w:rFonts w:ascii="Garamond" w:hAnsi="Garamond" w:cs="Arial"/>
          <w:sz w:val="24"/>
          <w:szCs w:val="24"/>
        </w:rPr>
        <w:t xml:space="preserve">confidential legal documents. </w:t>
      </w:r>
      <w:r w:rsidR="00451DC0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>Coordinated</w:t>
      </w:r>
      <w:r w:rsidRPr="00BC4C30">
        <w:rPr>
          <w:rFonts w:ascii="Garamond" w:hAnsi="Garamond" w:cs="Arial"/>
          <w:sz w:val="24"/>
          <w:szCs w:val="24"/>
        </w:rPr>
        <w:t xml:space="preserve"> probate matters.</w:t>
      </w:r>
    </w:p>
    <w:p w:rsidR="00D05499" w:rsidRPr="00BC4C30" w:rsidRDefault="00B26FC5" w:rsidP="004C7FA3">
      <w:pPr>
        <w:pStyle w:val="Address1"/>
        <w:numPr>
          <w:ilvl w:val="0"/>
          <w:numId w:val="30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Filed court documents and maintained files for</w:t>
      </w:r>
      <w:r w:rsidR="00D05499" w:rsidRPr="00BC4C30">
        <w:rPr>
          <w:rFonts w:ascii="Garamond" w:hAnsi="Garamond" w:cs="Arial"/>
          <w:sz w:val="24"/>
          <w:szCs w:val="24"/>
        </w:rPr>
        <w:t xml:space="preserve"> personal injury</w:t>
      </w:r>
      <w:r w:rsidR="00501567" w:rsidRPr="00BC4C30">
        <w:rPr>
          <w:rFonts w:ascii="Garamond" w:hAnsi="Garamond" w:cs="Arial"/>
          <w:sz w:val="24"/>
          <w:szCs w:val="24"/>
        </w:rPr>
        <w:t xml:space="preserve"> and probate</w:t>
      </w:r>
      <w:r w:rsidR="00D05499" w:rsidRPr="00BC4C30">
        <w:rPr>
          <w:rFonts w:ascii="Garamond" w:hAnsi="Garamond" w:cs="Arial"/>
          <w:sz w:val="24"/>
          <w:szCs w:val="24"/>
        </w:rPr>
        <w:t xml:space="preserve"> cases</w:t>
      </w:r>
      <w:r w:rsidR="00397DE9" w:rsidRPr="00BC4C30">
        <w:rPr>
          <w:rFonts w:ascii="Garamond" w:hAnsi="Garamond" w:cs="Arial"/>
          <w:sz w:val="24"/>
          <w:szCs w:val="24"/>
        </w:rPr>
        <w:t>.</w:t>
      </w:r>
      <w:r w:rsidR="00501567" w:rsidRPr="00BC4C30">
        <w:rPr>
          <w:rFonts w:ascii="Garamond" w:hAnsi="Garamond" w:cs="Arial"/>
          <w:sz w:val="24"/>
          <w:szCs w:val="24"/>
        </w:rPr>
        <w:t xml:space="preserve"> </w:t>
      </w:r>
    </w:p>
    <w:p w:rsidR="00172D2A" w:rsidRDefault="007248DE" w:rsidP="004C7FA3">
      <w:pPr>
        <w:pStyle w:val="Address1"/>
        <w:numPr>
          <w:ilvl w:val="0"/>
          <w:numId w:val="30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Organized work product and files for</w:t>
      </w:r>
      <w:r w:rsidR="00172D2A" w:rsidRPr="00BC4C30">
        <w:rPr>
          <w:rFonts w:ascii="Garamond" w:hAnsi="Garamond" w:cs="Arial"/>
          <w:sz w:val="24"/>
          <w:szCs w:val="24"/>
        </w:rPr>
        <w:t xml:space="preserve"> Family Law cases</w:t>
      </w:r>
      <w:r w:rsidR="00397DE9" w:rsidRPr="00BC4C30">
        <w:rPr>
          <w:rFonts w:ascii="Garamond" w:hAnsi="Garamond" w:cs="Arial"/>
          <w:sz w:val="24"/>
          <w:szCs w:val="24"/>
        </w:rPr>
        <w:t>.</w:t>
      </w:r>
    </w:p>
    <w:p w:rsidR="006C02DB" w:rsidRDefault="006C02DB" w:rsidP="006C02DB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</w:p>
    <w:p w:rsidR="006C02DB" w:rsidRDefault="006C02DB" w:rsidP="006C02DB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</w:p>
    <w:p w:rsidR="006C02DB" w:rsidRDefault="006C02DB" w:rsidP="006C02DB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</w:p>
    <w:p w:rsidR="006C02DB" w:rsidRDefault="006C02DB" w:rsidP="006C02DB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</w:p>
    <w:p w:rsidR="001A0FF1" w:rsidRDefault="001A0FF1" w:rsidP="001A0FF1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</w:p>
    <w:p w:rsidR="001A0FF1" w:rsidRDefault="001A0FF1" w:rsidP="001A0FF1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</w:p>
    <w:p w:rsidR="001A0FF1" w:rsidRPr="00BC4C30" w:rsidRDefault="001A0FF1" w:rsidP="001A0FF1">
      <w:pPr>
        <w:pStyle w:val="Address1"/>
        <w:pBdr>
          <w:bottom w:val="single" w:sz="4" w:space="1" w:color="auto"/>
        </w:pBdr>
        <w:tabs>
          <w:tab w:val="right" w:pos="10260"/>
        </w:tabs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LISA M. MEZZIO</w:t>
      </w:r>
      <w:r w:rsidRPr="00BC4C30">
        <w:rPr>
          <w:rFonts w:ascii="Garamond" w:hAnsi="Garamond" w:cs="Arial"/>
          <w:b/>
          <w:sz w:val="24"/>
          <w:szCs w:val="24"/>
        </w:rPr>
        <w:tab/>
        <w:t xml:space="preserve">PAGE </w:t>
      </w:r>
      <w:r>
        <w:rPr>
          <w:rFonts w:ascii="Garamond" w:hAnsi="Garamond" w:cs="Arial"/>
          <w:b/>
          <w:sz w:val="24"/>
          <w:szCs w:val="24"/>
        </w:rPr>
        <w:t>THREE</w:t>
      </w:r>
    </w:p>
    <w:p w:rsidR="006C02DB" w:rsidRDefault="006C02DB" w:rsidP="00E60D4B">
      <w:pPr>
        <w:pStyle w:val="Address1"/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</w:p>
    <w:p w:rsidR="001A0FF1" w:rsidRDefault="001A0FF1" w:rsidP="00E60D4B">
      <w:pPr>
        <w:pStyle w:val="Address1"/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</w:p>
    <w:p w:rsidR="006C02DB" w:rsidRDefault="006C02DB" w:rsidP="00E60D4B">
      <w:pPr>
        <w:pStyle w:val="Address1"/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</w:p>
    <w:p w:rsidR="00E60D4B" w:rsidRPr="00BC4C30" w:rsidRDefault="00E60D4B" w:rsidP="00E60D4B">
      <w:pPr>
        <w:pStyle w:val="Address1"/>
        <w:tabs>
          <w:tab w:val="right" w:pos="10224"/>
        </w:tabs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CARTER MARIO INJURY LAWYERS</w:t>
      </w:r>
      <w:r w:rsidR="00A04D46" w:rsidRPr="00BC4C30">
        <w:rPr>
          <w:rFonts w:ascii="Garamond" w:hAnsi="Garamond" w:cs="Arial"/>
          <w:b/>
          <w:sz w:val="24"/>
          <w:szCs w:val="24"/>
        </w:rPr>
        <w:t>,</w:t>
      </w:r>
      <w:r w:rsidRPr="00BC4C30">
        <w:rPr>
          <w:rFonts w:ascii="Garamond" w:hAnsi="Garamond" w:cs="Arial"/>
          <w:b/>
          <w:i/>
          <w:sz w:val="24"/>
          <w:szCs w:val="24"/>
        </w:rPr>
        <w:t xml:space="preserve"> </w:t>
      </w:r>
      <w:r w:rsidR="00B816C6" w:rsidRPr="00BC4C30">
        <w:rPr>
          <w:rFonts w:ascii="Garamond" w:hAnsi="Garamond" w:cs="Arial"/>
          <w:sz w:val="24"/>
          <w:szCs w:val="24"/>
        </w:rPr>
        <w:t>Waterbury, CT</w:t>
      </w:r>
      <w:r w:rsidRPr="00BC4C30">
        <w:rPr>
          <w:rFonts w:ascii="Garamond" w:hAnsi="Garamond" w:cs="Arial"/>
          <w:b/>
          <w:sz w:val="24"/>
          <w:szCs w:val="24"/>
        </w:rPr>
        <w:tab/>
      </w:r>
      <w:r w:rsidR="005E232A" w:rsidRPr="005E232A">
        <w:rPr>
          <w:rFonts w:ascii="Garamond" w:hAnsi="Garamond" w:cs="Arial"/>
          <w:sz w:val="24"/>
          <w:szCs w:val="24"/>
        </w:rPr>
        <w:t xml:space="preserve">9/2003 </w:t>
      </w:r>
      <w:r w:rsidR="005E232A">
        <w:rPr>
          <w:rFonts w:ascii="Garamond" w:hAnsi="Garamond" w:cs="Arial"/>
          <w:sz w:val="24"/>
          <w:szCs w:val="24"/>
        </w:rPr>
        <w:t>-</w:t>
      </w:r>
      <w:r w:rsidR="005E232A" w:rsidRPr="005E232A">
        <w:rPr>
          <w:rFonts w:ascii="Garamond" w:hAnsi="Garamond" w:cs="Arial"/>
          <w:sz w:val="24"/>
          <w:szCs w:val="24"/>
        </w:rPr>
        <w:t xml:space="preserve"> 4/</w:t>
      </w:r>
      <w:r w:rsidRPr="005E232A">
        <w:rPr>
          <w:rFonts w:ascii="Garamond" w:hAnsi="Garamond" w:cs="Arial"/>
          <w:sz w:val="24"/>
          <w:szCs w:val="24"/>
        </w:rPr>
        <w:t>2004</w:t>
      </w:r>
    </w:p>
    <w:p w:rsidR="00B816C6" w:rsidRDefault="00B816C6" w:rsidP="004C7FA3">
      <w:pPr>
        <w:pStyle w:val="Address1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Front Office Manager/Paralegal</w:t>
      </w:r>
    </w:p>
    <w:p w:rsidR="006750D9" w:rsidRPr="006750D9" w:rsidRDefault="006750D9" w:rsidP="006750D9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6750D9">
        <w:rPr>
          <w:rFonts w:ascii="Garamond" w:hAnsi="Garamond"/>
        </w:rPr>
        <w:t xml:space="preserve">Diverse responsibilities </w:t>
      </w:r>
      <w:r>
        <w:rPr>
          <w:rFonts w:ascii="Garamond" w:hAnsi="Garamond"/>
        </w:rPr>
        <w:t>in</w:t>
      </w:r>
      <w:r w:rsidRPr="006750D9">
        <w:rPr>
          <w:rFonts w:ascii="Garamond" w:hAnsi="Garamond"/>
        </w:rPr>
        <w:t xml:space="preserve"> this busy legal practice included coordinating case reviews</w:t>
      </w:r>
      <w:r w:rsidR="00C86C5E" w:rsidRPr="006750D9">
        <w:rPr>
          <w:rFonts w:ascii="Garamond" w:hAnsi="Garamond"/>
        </w:rPr>
        <w:t>; assisting</w:t>
      </w:r>
      <w:r w:rsidR="00D06B6B">
        <w:rPr>
          <w:rFonts w:ascii="Garamond" w:hAnsi="Garamond"/>
        </w:rPr>
        <w:t xml:space="preserve"> with </w:t>
      </w:r>
      <w:r w:rsidRPr="006750D9">
        <w:rPr>
          <w:rFonts w:ascii="Garamond" w:hAnsi="Garamond"/>
        </w:rPr>
        <w:t xml:space="preserve">case management; </w:t>
      </w:r>
      <w:r>
        <w:rPr>
          <w:rFonts w:ascii="Garamond" w:hAnsi="Garamond"/>
        </w:rPr>
        <w:t>e</w:t>
      </w:r>
      <w:r w:rsidRPr="006750D9">
        <w:rPr>
          <w:rFonts w:ascii="Garamond" w:hAnsi="Garamond"/>
        </w:rPr>
        <w:t>xtensive communication with clients, insurance company representatives, and other law firms to resolve issues.</w:t>
      </w:r>
    </w:p>
    <w:p w:rsidR="00B816C6" w:rsidRPr="00BC4C30" w:rsidRDefault="00B816C6" w:rsidP="00E60D4B">
      <w:pPr>
        <w:pStyle w:val="Address1"/>
        <w:numPr>
          <w:ilvl w:val="0"/>
          <w:numId w:val="28"/>
        </w:numPr>
        <w:rPr>
          <w:rFonts w:ascii="Garamond" w:hAnsi="Garamond" w:cs="Arial"/>
          <w:b/>
          <w:bCs/>
          <w:i/>
          <w:iCs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Answer</w:t>
      </w:r>
      <w:r w:rsidR="00D05499" w:rsidRP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phones, greet</w:t>
      </w:r>
      <w:r w:rsidR="00E4098E" w:rsidRPr="00BC4C30">
        <w:rPr>
          <w:rFonts w:ascii="Garamond" w:hAnsi="Garamond" w:cs="Arial"/>
          <w:sz w:val="24"/>
          <w:szCs w:val="24"/>
        </w:rPr>
        <w:t>ed</w:t>
      </w:r>
      <w:r w:rsidRPr="00BC4C30">
        <w:rPr>
          <w:rFonts w:ascii="Garamond" w:hAnsi="Garamond" w:cs="Arial"/>
          <w:sz w:val="24"/>
          <w:szCs w:val="24"/>
        </w:rPr>
        <w:t xml:space="preserve"> clients and </w:t>
      </w:r>
      <w:r w:rsidR="00D06B6B">
        <w:rPr>
          <w:rFonts w:ascii="Garamond" w:hAnsi="Garamond" w:cs="Arial"/>
          <w:sz w:val="24"/>
          <w:szCs w:val="24"/>
        </w:rPr>
        <w:t>drafted</w:t>
      </w:r>
      <w:r w:rsidR="008C547C" w:rsidRPr="00BC4C30">
        <w:rPr>
          <w:rFonts w:ascii="Garamond" w:hAnsi="Garamond" w:cs="Arial"/>
          <w:sz w:val="24"/>
          <w:szCs w:val="24"/>
        </w:rPr>
        <w:t xml:space="preserve"> </w:t>
      </w:r>
      <w:r w:rsidRPr="00BC4C30">
        <w:rPr>
          <w:rFonts w:ascii="Garamond" w:hAnsi="Garamond" w:cs="Arial"/>
          <w:sz w:val="24"/>
          <w:szCs w:val="24"/>
        </w:rPr>
        <w:t>letters</w:t>
      </w:r>
      <w:r w:rsidR="008C547C" w:rsidRPr="00BC4C30">
        <w:rPr>
          <w:rFonts w:ascii="Garamond" w:hAnsi="Garamond" w:cs="Arial"/>
          <w:sz w:val="24"/>
          <w:szCs w:val="24"/>
        </w:rPr>
        <w:t xml:space="preserve"> and </w:t>
      </w:r>
      <w:r w:rsidR="00D06B6B">
        <w:rPr>
          <w:rFonts w:ascii="Garamond" w:hAnsi="Garamond" w:cs="Arial"/>
          <w:sz w:val="24"/>
          <w:szCs w:val="24"/>
        </w:rPr>
        <w:t xml:space="preserve">legal </w:t>
      </w:r>
      <w:r w:rsidR="008C547C" w:rsidRPr="00BC4C30">
        <w:rPr>
          <w:rFonts w:ascii="Garamond" w:hAnsi="Garamond" w:cs="Arial"/>
          <w:sz w:val="24"/>
          <w:szCs w:val="24"/>
        </w:rPr>
        <w:t>documents.</w:t>
      </w:r>
    </w:p>
    <w:p w:rsidR="00B816C6" w:rsidRPr="00BC4C30" w:rsidRDefault="00B816C6" w:rsidP="00E60D4B">
      <w:pPr>
        <w:pStyle w:val="Address1"/>
        <w:numPr>
          <w:ilvl w:val="0"/>
          <w:numId w:val="28"/>
        </w:numPr>
        <w:rPr>
          <w:rFonts w:ascii="Garamond" w:hAnsi="Garamond" w:cs="Arial"/>
          <w:b/>
          <w:bCs/>
          <w:i/>
          <w:iCs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Sen</w:t>
      </w:r>
      <w:r w:rsidR="00D05499" w:rsidRPr="00BC4C30">
        <w:rPr>
          <w:rFonts w:ascii="Garamond" w:hAnsi="Garamond" w:cs="Arial"/>
          <w:sz w:val="24"/>
          <w:szCs w:val="24"/>
        </w:rPr>
        <w:t>t</w:t>
      </w:r>
      <w:r w:rsidRPr="00BC4C30">
        <w:rPr>
          <w:rFonts w:ascii="Garamond" w:hAnsi="Garamond" w:cs="Arial"/>
          <w:sz w:val="24"/>
          <w:szCs w:val="24"/>
        </w:rPr>
        <w:t xml:space="preserve"> out releases and </w:t>
      </w:r>
      <w:r w:rsidR="00E4098E" w:rsidRPr="00BC4C30">
        <w:rPr>
          <w:rFonts w:ascii="Garamond" w:hAnsi="Garamond" w:cs="Arial"/>
          <w:sz w:val="24"/>
          <w:szCs w:val="24"/>
        </w:rPr>
        <w:t>prepared</w:t>
      </w:r>
      <w:r w:rsidR="00EC754B" w:rsidRPr="00BC4C30">
        <w:rPr>
          <w:rFonts w:ascii="Garamond" w:hAnsi="Garamond" w:cs="Arial"/>
          <w:sz w:val="24"/>
          <w:szCs w:val="24"/>
        </w:rPr>
        <w:t xml:space="preserve"> </w:t>
      </w:r>
      <w:r w:rsidRPr="00BC4C30">
        <w:rPr>
          <w:rFonts w:ascii="Garamond" w:hAnsi="Garamond" w:cs="Arial"/>
          <w:sz w:val="24"/>
          <w:szCs w:val="24"/>
        </w:rPr>
        <w:t>settlement statements</w:t>
      </w:r>
      <w:r w:rsidR="008C547C" w:rsidRPr="00BC4C30">
        <w:rPr>
          <w:rFonts w:ascii="Garamond" w:hAnsi="Garamond" w:cs="Arial"/>
          <w:sz w:val="24"/>
          <w:szCs w:val="24"/>
        </w:rPr>
        <w:t>.</w:t>
      </w:r>
    </w:p>
    <w:p w:rsidR="002E50DB" w:rsidRPr="00BC4C30" w:rsidRDefault="00B816C6" w:rsidP="00E60D4B">
      <w:pPr>
        <w:pStyle w:val="Address1"/>
        <w:numPr>
          <w:ilvl w:val="0"/>
          <w:numId w:val="28"/>
        </w:numPr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Update</w:t>
      </w:r>
      <w:r w:rsidR="00D05499" w:rsidRPr="00BC4C30">
        <w:rPr>
          <w:rFonts w:ascii="Garamond" w:hAnsi="Garamond" w:cs="Arial"/>
          <w:sz w:val="24"/>
          <w:szCs w:val="24"/>
        </w:rPr>
        <w:t>d</w:t>
      </w:r>
      <w:r w:rsidRPr="00BC4C30">
        <w:rPr>
          <w:rFonts w:ascii="Garamond" w:hAnsi="Garamond" w:cs="Arial"/>
          <w:sz w:val="24"/>
          <w:szCs w:val="24"/>
        </w:rPr>
        <w:t xml:space="preserve"> liability and medical</w:t>
      </w:r>
      <w:r w:rsidR="00E4098E" w:rsidRPr="00BC4C30">
        <w:rPr>
          <w:rFonts w:ascii="Garamond" w:hAnsi="Garamond" w:cs="Arial"/>
          <w:sz w:val="24"/>
          <w:szCs w:val="24"/>
        </w:rPr>
        <w:t xml:space="preserve"> reports</w:t>
      </w:r>
      <w:r w:rsidRPr="00BC4C30">
        <w:rPr>
          <w:rFonts w:ascii="Garamond" w:hAnsi="Garamond" w:cs="Arial"/>
          <w:sz w:val="24"/>
          <w:szCs w:val="24"/>
        </w:rPr>
        <w:t xml:space="preserve"> for </w:t>
      </w:r>
      <w:r w:rsidR="00D06B6B" w:rsidRPr="00BC4C30">
        <w:rPr>
          <w:rFonts w:ascii="Garamond" w:hAnsi="Garamond" w:cs="Arial"/>
          <w:sz w:val="24"/>
          <w:szCs w:val="24"/>
        </w:rPr>
        <w:t>personal injury and workers comp. files</w:t>
      </w:r>
      <w:r w:rsidR="00D06B6B">
        <w:rPr>
          <w:rFonts w:ascii="Garamond" w:hAnsi="Garamond" w:cs="Arial"/>
          <w:sz w:val="24"/>
          <w:szCs w:val="24"/>
        </w:rPr>
        <w:t>.</w:t>
      </w:r>
    </w:p>
    <w:p w:rsidR="00D05499" w:rsidRPr="00BC4C30" w:rsidRDefault="00D06B6B" w:rsidP="00E60D4B">
      <w:pPr>
        <w:pStyle w:val="Address1"/>
        <w:numPr>
          <w:ilvl w:val="0"/>
          <w:numId w:val="28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Coordinated </w:t>
      </w:r>
      <w:r w:rsidR="00B21B1E">
        <w:rPr>
          <w:rFonts w:ascii="Garamond" w:hAnsi="Garamond" w:cs="Arial"/>
          <w:sz w:val="24"/>
          <w:szCs w:val="24"/>
        </w:rPr>
        <w:t>documents</w:t>
      </w:r>
      <w:r>
        <w:rPr>
          <w:rFonts w:ascii="Garamond" w:hAnsi="Garamond" w:cs="Arial"/>
          <w:sz w:val="24"/>
          <w:szCs w:val="24"/>
        </w:rPr>
        <w:t xml:space="preserve"> for </w:t>
      </w:r>
      <w:r w:rsidR="00B21B1E">
        <w:rPr>
          <w:rFonts w:ascii="Garamond" w:hAnsi="Garamond" w:cs="Arial"/>
          <w:sz w:val="24"/>
          <w:szCs w:val="24"/>
        </w:rPr>
        <w:t xml:space="preserve">clients filing for </w:t>
      </w:r>
      <w:r w:rsidR="0021767C" w:rsidRPr="00BC4C30">
        <w:rPr>
          <w:rFonts w:ascii="Garamond" w:hAnsi="Garamond" w:cs="Arial"/>
          <w:sz w:val="24"/>
          <w:szCs w:val="24"/>
        </w:rPr>
        <w:t xml:space="preserve">social security </w:t>
      </w:r>
      <w:r w:rsidR="00B21B1E">
        <w:rPr>
          <w:rFonts w:ascii="Garamond" w:hAnsi="Garamond" w:cs="Arial"/>
          <w:sz w:val="24"/>
          <w:szCs w:val="24"/>
        </w:rPr>
        <w:t>benefits</w:t>
      </w:r>
      <w:r w:rsidR="008C547C" w:rsidRPr="00BC4C30">
        <w:rPr>
          <w:rFonts w:ascii="Garamond" w:hAnsi="Garamond" w:cs="Arial"/>
          <w:sz w:val="24"/>
          <w:szCs w:val="24"/>
        </w:rPr>
        <w:t>.</w:t>
      </w:r>
    </w:p>
    <w:p w:rsidR="001451BF" w:rsidRPr="00BC4C30" w:rsidRDefault="00D06B6B" w:rsidP="001451BF">
      <w:pPr>
        <w:pStyle w:val="Address1"/>
        <w:numPr>
          <w:ilvl w:val="0"/>
          <w:numId w:val="28"/>
        </w:numPr>
        <w:ind w:right="-54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Managed office supply</w:t>
      </w:r>
      <w:r w:rsidR="00D05499" w:rsidRPr="00BC4C30">
        <w:rPr>
          <w:rFonts w:ascii="Garamond" w:hAnsi="Garamond" w:cs="Arial"/>
          <w:sz w:val="24"/>
          <w:szCs w:val="24"/>
        </w:rPr>
        <w:t xml:space="preserve"> inventory</w:t>
      </w:r>
      <w:r w:rsidR="001451BF">
        <w:rPr>
          <w:rFonts w:ascii="Garamond" w:hAnsi="Garamond" w:cs="Arial"/>
          <w:sz w:val="24"/>
          <w:szCs w:val="24"/>
        </w:rPr>
        <w:t xml:space="preserve"> and used </w:t>
      </w:r>
      <w:r w:rsidR="001451BF" w:rsidRPr="00BC4C30">
        <w:rPr>
          <w:rFonts w:ascii="Garamond" w:hAnsi="Garamond" w:cs="Arial"/>
          <w:sz w:val="24"/>
          <w:szCs w:val="24"/>
        </w:rPr>
        <w:t>Needles 4.04, GroupWise and Meeting Maker.</w:t>
      </w:r>
    </w:p>
    <w:p w:rsidR="001451BF" w:rsidRPr="00BC4C30" w:rsidRDefault="001451BF" w:rsidP="001451BF">
      <w:pPr>
        <w:pStyle w:val="Address1"/>
        <w:ind w:left="360" w:right="-540"/>
        <w:rPr>
          <w:rFonts w:ascii="Garamond" w:hAnsi="Garamond" w:cs="Arial"/>
          <w:sz w:val="24"/>
          <w:szCs w:val="24"/>
        </w:rPr>
      </w:pPr>
    </w:p>
    <w:p w:rsidR="0041607B" w:rsidRPr="00BC4C30" w:rsidRDefault="0041607B" w:rsidP="004C7FA3">
      <w:pPr>
        <w:pStyle w:val="Address1"/>
        <w:rPr>
          <w:rFonts w:ascii="Garamond" w:hAnsi="Garamond" w:cs="Arial"/>
          <w:sz w:val="24"/>
          <w:szCs w:val="24"/>
        </w:rPr>
      </w:pPr>
    </w:p>
    <w:p w:rsidR="00E60D4B" w:rsidRPr="00BC4C30" w:rsidRDefault="005E232A" w:rsidP="00E60D4B">
      <w:pPr>
        <w:pStyle w:val="Address1"/>
        <w:tabs>
          <w:tab w:val="right" w:pos="10224"/>
        </w:tabs>
        <w:rPr>
          <w:rFonts w:ascii="Garamond" w:hAnsi="Garamond" w:cs="Arial"/>
          <w:b/>
          <w:bCs/>
          <w:iCs/>
          <w:sz w:val="24"/>
          <w:szCs w:val="24"/>
        </w:rPr>
      </w:pPr>
      <w:r>
        <w:rPr>
          <w:rFonts w:ascii="Garamond" w:hAnsi="Garamond" w:cs="Arial"/>
          <w:b/>
          <w:bCs/>
          <w:iCs/>
          <w:sz w:val="24"/>
          <w:szCs w:val="24"/>
        </w:rPr>
        <w:t xml:space="preserve">3-month Internship with </w:t>
      </w:r>
      <w:r w:rsidR="002D55C4" w:rsidRPr="00BC4C30">
        <w:rPr>
          <w:rFonts w:ascii="Garamond" w:hAnsi="Garamond" w:cs="Arial"/>
          <w:b/>
          <w:bCs/>
          <w:iCs/>
          <w:sz w:val="24"/>
          <w:szCs w:val="24"/>
        </w:rPr>
        <w:t>PORZIO AND DIAMOND LLC</w:t>
      </w:r>
      <w:r w:rsidR="002D55C4" w:rsidRPr="00BC4C30">
        <w:rPr>
          <w:rFonts w:ascii="Garamond" w:hAnsi="Garamond" w:cs="Arial"/>
          <w:b/>
          <w:bCs/>
          <w:i/>
          <w:iCs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B816C6" w:rsidRPr="00BC4C30">
            <w:rPr>
              <w:rFonts w:ascii="Garamond" w:hAnsi="Garamond" w:cs="Arial"/>
              <w:bCs/>
              <w:iCs/>
              <w:sz w:val="24"/>
              <w:szCs w:val="24"/>
            </w:rPr>
            <w:t>Waterbury</w:t>
          </w:r>
        </w:smartTag>
      </w:smartTag>
      <w:r w:rsidR="00B816C6" w:rsidRPr="00BC4C30">
        <w:rPr>
          <w:rFonts w:ascii="Garamond" w:hAnsi="Garamond" w:cs="Arial"/>
          <w:bCs/>
          <w:iCs/>
          <w:sz w:val="24"/>
          <w:szCs w:val="24"/>
        </w:rPr>
        <w:t>, CT</w:t>
      </w:r>
      <w:r w:rsidR="00E60D4B" w:rsidRPr="00BC4C30">
        <w:rPr>
          <w:rFonts w:ascii="Garamond" w:hAnsi="Garamond" w:cs="Arial"/>
          <w:b/>
          <w:bCs/>
          <w:iCs/>
          <w:sz w:val="24"/>
          <w:szCs w:val="24"/>
        </w:rPr>
        <w:tab/>
      </w:r>
      <w:r w:rsidR="00E60D4B" w:rsidRPr="00BC4C30">
        <w:rPr>
          <w:rFonts w:ascii="Garamond" w:hAnsi="Garamond" w:cs="Arial"/>
          <w:bCs/>
          <w:iCs/>
          <w:sz w:val="24"/>
          <w:szCs w:val="24"/>
        </w:rPr>
        <w:t>2003</w:t>
      </w:r>
    </w:p>
    <w:p w:rsidR="00B816C6" w:rsidRPr="00BC4C30" w:rsidRDefault="00B816C6" w:rsidP="004C7FA3">
      <w:pPr>
        <w:pStyle w:val="Address1"/>
        <w:rPr>
          <w:rFonts w:ascii="Garamond" w:hAnsi="Garamond" w:cs="Arial"/>
          <w:bCs/>
          <w:sz w:val="24"/>
          <w:szCs w:val="24"/>
        </w:rPr>
      </w:pPr>
      <w:r w:rsidRPr="00BC4C30">
        <w:rPr>
          <w:rFonts w:ascii="Garamond" w:hAnsi="Garamond" w:cs="Arial"/>
          <w:b/>
          <w:bCs/>
          <w:sz w:val="24"/>
          <w:szCs w:val="24"/>
        </w:rPr>
        <w:t>Paralegal</w:t>
      </w:r>
      <w:r w:rsidR="00E60D4B" w:rsidRPr="00BC4C30">
        <w:rPr>
          <w:rFonts w:ascii="Garamond" w:hAnsi="Garamond" w:cs="Arial"/>
          <w:b/>
          <w:bCs/>
          <w:sz w:val="24"/>
          <w:szCs w:val="24"/>
        </w:rPr>
        <w:t xml:space="preserve"> </w:t>
      </w:r>
    </w:p>
    <w:p w:rsidR="00E4098E" w:rsidRPr="00BC4C30" w:rsidRDefault="00E4098E" w:rsidP="00E4098E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 xml:space="preserve">Performed administrative duties and full paralegal support </w:t>
      </w:r>
      <w:r w:rsidR="003F1819">
        <w:rPr>
          <w:rFonts w:ascii="Garamond" w:hAnsi="Garamond" w:cs="Arial"/>
          <w:sz w:val="24"/>
          <w:szCs w:val="24"/>
        </w:rPr>
        <w:t>for</w:t>
      </w:r>
      <w:r w:rsidRPr="00BC4C30">
        <w:rPr>
          <w:rFonts w:ascii="Garamond" w:hAnsi="Garamond" w:cs="Arial"/>
          <w:sz w:val="24"/>
          <w:szCs w:val="24"/>
        </w:rPr>
        <w:t xml:space="preserve"> two attorneys in general practice.</w:t>
      </w:r>
    </w:p>
    <w:p w:rsidR="00236D9F" w:rsidRDefault="00236D9F" w:rsidP="00046411">
      <w:pPr>
        <w:pStyle w:val="Address1"/>
        <w:rPr>
          <w:rFonts w:ascii="Garamond" w:hAnsi="Garamond" w:cs="Arial"/>
          <w:sz w:val="24"/>
          <w:szCs w:val="24"/>
        </w:rPr>
      </w:pPr>
    </w:p>
    <w:p w:rsidR="0041607B" w:rsidRDefault="0041607B" w:rsidP="00046411">
      <w:pPr>
        <w:pStyle w:val="Address1"/>
        <w:rPr>
          <w:rFonts w:ascii="Garamond" w:hAnsi="Garamond" w:cs="Arial"/>
          <w:sz w:val="24"/>
          <w:szCs w:val="24"/>
        </w:rPr>
      </w:pPr>
    </w:p>
    <w:p w:rsidR="00046411" w:rsidRDefault="00046411" w:rsidP="00046411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  <w:r w:rsidRPr="00046411">
        <w:rPr>
          <w:rFonts w:ascii="Garamond" w:hAnsi="Garamond" w:cs="Arial"/>
          <w:b/>
          <w:sz w:val="24"/>
          <w:szCs w:val="24"/>
        </w:rPr>
        <w:t>OTHER EXPERIENCE</w:t>
      </w:r>
    </w:p>
    <w:p w:rsidR="00046411" w:rsidRDefault="00046411" w:rsidP="00046411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816C6" w:rsidRPr="00BC4C30" w:rsidRDefault="00B816C6" w:rsidP="004C7FA3">
      <w:pPr>
        <w:pStyle w:val="Address1"/>
        <w:rPr>
          <w:rFonts w:ascii="Garamond" w:hAnsi="Garamond" w:cs="Arial"/>
          <w:sz w:val="24"/>
          <w:szCs w:val="24"/>
        </w:rPr>
      </w:pPr>
    </w:p>
    <w:p w:rsidR="00481A54" w:rsidRPr="00BC4C30" w:rsidRDefault="00481A54" w:rsidP="00481A54">
      <w:pPr>
        <w:pStyle w:val="Address1"/>
        <w:tabs>
          <w:tab w:val="right" w:pos="10224"/>
        </w:tabs>
        <w:rPr>
          <w:rFonts w:ascii="Garamond" w:hAnsi="Garamond" w:cs="Arial"/>
          <w:i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CAVANAUGH &amp; COMPANY</w:t>
      </w:r>
      <w:r w:rsidRPr="00BC4C30">
        <w:rPr>
          <w:rFonts w:ascii="Garamond" w:hAnsi="Garamond" w:cs="Arial"/>
          <w:b/>
          <w:i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sz w:val="24"/>
              <w:szCs w:val="24"/>
            </w:rPr>
            <w:t>Middletown</w:t>
          </w:r>
        </w:smartTag>
      </w:smartTag>
      <w:r w:rsidRPr="00BC4C30">
        <w:rPr>
          <w:rFonts w:ascii="Garamond" w:hAnsi="Garamond" w:cs="Arial"/>
          <w:sz w:val="24"/>
          <w:szCs w:val="24"/>
        </w:rPr>
        <w:t>, CT</w:t>
      </w:r>
      <w:r w:rsidRPr="00BC4C30">
        <w:rPr>
          <w:rFonts w:ascii="Garamond" w:hAnsi="Garamond" w:cs="Arial"/>
          <w:b/>
          <w:sz w:val="24"/>
          <w:szCs w:val="24"/>
        </w:rPr>
        <w:tab/>
      </w:r>
      <w:r w:rsidRPr="00BC4C30">
        <w:rPr>
          <w:rFonts w:ascii="Garamond" w:hAnsi="Garamond" w:cs="Arial"/>
          <w:sz w:val="24"/>
          <w:szCs w:val="24"/>
        </w:rPr>
        <w:t>2004</w:t>
      </w:r>
    </w:p>
    <w:p w:rsidR="00481A54" w:rsidRPr="00BC4C30" w:rsidRDefault="00481A54" w:rsidP="00481A54">
      <w:pPr>
        <w:pStyle w:val="Address1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Notary Signing Agent/Independent</w:t>
      </w:r>
    </w:p>
    <w:p w:rsidR="00481A54" w:rsidRPr="00BC4C30" w:rsidRDefault="00481A54" w:rsidP="00481A54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 xml:space="preserve">Worked evenings and weekends preparing, coordinating, and notarizing Real Estate Documents.  </w:t>
      </w:r>
      <w:proofErr w:type="gramStart"/>
      <w:r w:rsidRPr="00BC4C30">
        <w:rPr>
          <w:rFonts w:ascii="Garamond" w:hAnsi="Garamond" w:cs="Arial"/>
          <w:sz w:val="24"/>
          <w:szCs w:val="24"/>
        </w:rPr>
        <w:t>Took oaths for closings.</w:t>
      </w:r>
      <w:proofErr w:type="gramEnd"/>
    </w:p>
    <w:p w:rsidR="00481A54" w:rsidRPr="00BC4C30" w:rsidRDefault="00481A54" w:rsidP="00481A54">
      <w:pPr>
        <w:pStyle w:val="Address1"/>
        <w:rPr>
          <w:rFonts w:ascii="Garamond" w:hAnsi="Garamond" w:cs="Arial"/>
          <w:sz w:val="24"/>
          <w:szCs w:val="24"/>
        </w:rPr>
      </w:pPr>
    </w:p>
    <w:p w:rsidR="00481A54" w:rsidRPr="00BC4C30" w:rsidRDefault="00481A54" w:rsidP="00481A54">
      <w:pPr>
        <w:pStyle w:val="Address1"/>
        <w:tabs>
          <w:tab w:val="right" w:pos="10260"/>
        </w:tabs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 xml:space="preserve">WEBSTER BANK, </w:t>
      </w:r>
      <w:smartTag w:uri="urn:schemas-microsoft-com:office:smarttags" w:element="place">
        <w:smartTag w:uri="urn:schemas-microsoft-com:office:smarttags" w:element="City">
          <w:r w:rsidRPr="00BC4C30">
            <w:rPr>
              <w:rFonts w:ascii="Garamond" w:hAnsi="Garamond" w:cs="Arial"/>
              <w:sz w:val="24"/>
              <w:szCs w:val="24"/>
            </w:rPr>
            <w:t>Naugatuck</w:t>
          </w:r>
        </w:smartTag>
        <w:r w:rsidRPr="00BC4C30">
          <w:rPr>
            <w:rFonts w:ascii="Garamond" w:hAnsi="Garamond" w:cs="Arial"/>
            <w:sz w:val="24"/>
            <w:szCs w:val="24"/>
          </w:rPr>
          <w:t xml:space="preserve">, </w:t>
        </w:r>
        <w:smartTag w:uri="urn:schemas-microsoft-com:office:smarttags" w:element="State">
          <w:r w:rsidRPr="00BC4C30">
            <w:rPr>
              <w:rFonts w:ascii="Garamond" w:hAnsi="Garamond" w:cs="Arial"/>
              <w:sz w:val="24"/>
              <w:szCs w:val="24"/>
            </w:rPr>
            <w:t>CT</w:t>
          </w:r>
        </w:smartTag>
      </w:smartTag>
      <w:r w:rsidRPr="00BC4C30">
        <w:rPr>
          <w:rFonts w:ascii="Garamond" w:hAnsi="Garamond" w:cs="Arial"/>
          <w:sz w:val="24"/>
          <w:szCs w:val="24"/>
        </w:rPr>
        <w:tab/>
        <w:t>1997 - 2003</w:t>
      </w:r>
    </w:p>
    <w:p w:rsidR="00481A54" w:rsidRPr="00BC4C30" w:rsidRDefault="00481A54" w:rsidP="00481A54">
      <w:pPr>
        <w:pStyle w:val="Address1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Teller</w:t>
      </w:r>
    </w:p>
    <w:p w:rsidR="00481A54" w:rsidRDefault="00481A54" w:rsidP="00481A54">
      <w:pPr>
        <w:pStyle w:val="NormalWeb"/>
        <w:spacing w:before="0" w:beforeAutospacing="0" w:after="0" w:afterAutospacing="0"/>
        <w:rPr>
          <w:rFonts w:ascii="Garamond" w:hAnsi="Garamond"/>
        </w:rPr>
      </w:pPr>
      <w:r w:rsidRPr="00BC4C30">
        <w:rPr>
          <w:rFonts w:ascii="Garamond" w:hAnsi="Garamond"/>
        </w:rPr>
        <w:t>Perform</w:t>
      </w:r>
      <w:r>
        <w:rPr>
          <w:rFonts w:ascii="Garamond" w:hAnsi="Garamond"/>
        </w:rPr>
        <w:t>ed</w:t>
      </w:r>
      <w:r w:rsidRPr="00BC4C30">
        <w:rPr>
          <w:rFonts w:ascii="Garamond" w:hAnsi="Garamond"/>
        </w:rPr>
        <w:t xml:space="preserve"> a variety of customer focused business and consumer banking transactions.   </w:t>
      </w:r>
      <w:r>
        <w:rPr>
          <w:rFonts w:ascii="Garamond" w:hAnsi="Garamond"/>
        </w:rPr>
        <w:t>Opened personal and commercial accounts and sold bank products.</w:t>
      </w:r>
    </w:p>
    <w:p w:rsidR="00481A54" w:rsidRPr="00C311FD" w:rsidRDefault="00481A54" w:rsidP="00481A54">
      <w:pPr>
        <w:pStyle w:val="Address1"/>
        <w:numPr>
          <w:ilvl w:val="0"/>
          <w:numId w:val="25"/>
        </w:numPr>
        <w:rPr>
          <w:rFonts w:ascii="Garamond" w:hAnsi="Garamond" w:cs="Arial"/>
          <w:sz w:val="24"/>
          <w:szCs w:val="24"/>
        </w:rPr>
      </w:pPr>
      <w:r w:rsidRPr="00C311FD">
        <w:rPr>
          <w:rFonts w:ascii="Garamond" w:hAnsi="Garamond" w:cs="Arial"/>
          <w:sz w:val="24"/>
          <w:szCs w:val="24"/>
        </w:rPr>
        <w:t xml:space="preserve">Ensured secure transactions by verifying dates, name of the bank, the identity of the customer, and the legality of the document.  </w:t>
      </w:r>
    </w:p>
    <w:p w:rsidR="00481A54" w:rsidRPr="00C311FD" w:rsidRDefault="00481A54" w:rsidP="00481A54">
      <w:pPr>
        <w:pStyle w:val="Address1"/>
        <w:numPr>
          <w:ilvl w:val="0"/>
          <w:numId w:val="25"/>
        </w:numPr>
        <w:rPr>
          <w:rFonts w:ascii="Garamond" w:hAnsi="Garamond" w:cs="Arial"/>
          <w:sz w:val="24"/>
          <w:szCs w:val="24"/>
        </w:rPr>
      </w:pPr>
      <w:r w:rsidRPr="00C311FD">
        <w:rPr>
          <w:rFonts w:ascii="Garamond" w:hAnsi="Garamond" w:cs="Arial"/>
          <w:sz w:val="24"/>
          <w:szCs w:val="24"/>
        </w:rPr>
        <w:t>Consistently maintain</w:t>
      </w:r>
      <w:r>
        <w:rPr>
          <w:rFonts w:ascii="Garamond" w:hAnsi="Garamond" w:cs="Arial"/>
          <w:sz w:val="24"/>
          <w:szCs w:val="24"/>
        </w:rPr>
        <w:t>ed</w:t>
      </w:r>
      <w:r w:rsidRPr="00C311FD">
        <w:rPr>
          <w:rFonts w:ascii="Garamond" w:hAnsi="Garamond" w:cs="Arial"/>
          <w:sz w:val="24"/>
          <w:szCs w:val="24"/>
        </w:rPr>
        <w:t xml:space="preserve"> accurate amounts of cash</w:t>
      </w:r>
      <w:r>
        <w:rPr>
          <w:rFonts w:ascii="Garamond" w:hAnsi="Garamond" w:cs="Arial"/>
          <w:sz w:val="24"/>
          <w:szCs w:val="24"/>
        </w:rPr>
        <w:t>,</w:t>
      </w:r>
      <w:r w:rsidRPr="00C311FD">
        <w:rPr>
          <w:rFonts w:ascii="Garamond" w:hAnsi="Garamond" w:cs="Arial"/>
          <w:sz w:val="24"/>
          <w:szCs w:val="24"/>
        </w:rPr>
        <w:t xml:space="preserve"> balance</w:t>
      </w:r>
      <w:r>
        <w:rPr>
          <w:rFonts w:ascii="Garamond" w:hAnsi="Garamond" w:cs="Arial"/>
          <w:sz w:val="24"/>
          <w:szCs w:val="24"/>
        </w:rPr>
        <w:t>d</w:t>
      </w:r>
      <w:r w:rsidRPr="00C311FD">
        <w:rPr>
          <w:rFonts w:ascii="Garamond" w:hAnsi="Garamond" w:cs="Arial"/>
          <w:sz w:val="24"/>
          <w:szCs w:val="24"/>
        </w:rPr>
        <w:t xml:space="preserve"> out </w:t>
      </w:r>
      <w:r>
        <w:rPr>
          <w:rFonts w:ascii="Garamond" w:hAnsi="Garamond" w:cs="Arial"/>
          <w:sz w:val="24"/>
          <w:szCs w:val="24"/>
        </w:rPr>
        <w:t xml:space="preserve">cash drawer and bank vault </w:t>
      </w:r>
      <w:r w:rsidRPr="00C311FD">
        <w:rPr>
          <w:rFonts w:ascii="Garamond" w:hAnsi="Garamond" w:cs="Arial"/>
          <w:sz w:val="24"/>
          <w:szCs w:val="24"/>
        </w:rPr>
        <w:t xml:space="preserve">at end of </w:t>
      </w:r>
      <w:r>
        <w:rPr>
          <w:rFonts w:ascii="Garamond" w:hAnsi="Garamond" w:cs="Arial"/>
          <w:sz w:val="24"/>
          <w:szCs w:val="24"/>
        </w:rPr>
        <w:t xml:space="preserve">each </w:t>
      </w:r>
      <w:r w:rsidRPr="00C311FD">
        <w:rPr>
          <w:rFonts w:ascii="Garamond" w:hAnsi="Garamond" w:cs="Arial"/>
          <w:sz w:val="24"/>
          <w:szCs w:val="24"/>
        </w:rPr>
        <w:t xml:space="preserve">day. </w:t>
      </w:r>
    </w:p>
    <w:p w:rsidR="00481A54" w:rsidRPr="00C311FD" w:rsidRDefault="00481A54" w:rsidP="00481A54">
      <w:pPr>
        <w:pStyle w:val="Address1"/>
        <w:numPr>
          <w:ilvl w:val="0"/>
          <w:numId w:val="25"/>
        </w:numPr>
        <w:rPr>
          <w:rFonts w:ascii="Garamond" w:hAnsi="Garamond" w:cs="Arial"/>
          <w:sz w:val="24"/>
          <w:szCs w:val="24"/>
        </w:rPr>
      </w:pPr>
      <w:r w:rsidRPr="00C311FD">
        <w:rPr>
          <w:rFonts w:ascii="Garamond" w:hAnsi="Garamond" w:cs="Arial"/>
          <w:sz w:val="24"/>
          <w:szCs w:val="24"/>
        </w:rPr>
        <w:t xml:space="preserve">ATM Custodian. </w:t>
      </w:r>
    </w:p>
    <w:p w:rsidR="004767F8" w:rsidRPr="00BC4C30" w:rsidRDefault="004767F8" w:rsidP="004C7FA3">
      <w:pPr>
        <w:pStyle w:val="Address1"/>
        <w:rPr>
          <w:rFonts w:ascii="Garamond" w:hAnsi="Garamond" w:cs="Arial"/>
          <w:sz w:val="24"/>
          <w:szCs w:val="24"/>
        </w:rPr>
      </w:pPr>
    </w:p>
    <w:p w:rsidR="009E56A6" w:rsidRDefault="009E56A6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4C7FA3" w:rsidRDefault="002D55C4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  <w:r w:rsidRPr="00BC4C30">
        <w:rPr>
          <w:rFonts w:ascii="Garamond" w:hAnsi="Garamond" w:cs="Arial"/>
          <w:b/>
          <w:sz w:val="24"/>
          <w:szCs w:val="24"/>
        </w:rPr>
        <w:t>AFFILIATIONS</w:t>
      </w:r>
    </w:p>
    <w:p w:rsidR="00046411" w:rsidRDefault="00046411" w:rsidP="004C7FA3">
      <w:pPr>
        <w:pStyle w:val="Address1"/>
        <w:jc w:val="center"/>
        <w:rPr>
          <w:rFonts w:ascii="Garamond" w:hAnsi="Garamond" w:cs="Arial"/>
          <w:b/>
          <w:sz w:val="24"/>
          <w:szCs w:val="24"/>
        </w:rPr>
      </w:pPr>
    </w:p>
    <w:p w:rsidR="00B816C6" w:rsidRPr="00BC4C30" w:rsidRDefault="004C7FA3" w:rsidP="00046411">
      <w:pPr>
        <w:pStyle w:val="Address1"/>
        <w:rPr>
          <w:rFonts w:ascii="Garamond" w:hAnsi="Garamond" w:cs="Arial"/>
          <w:sz w:val="24"/>
          <w:szCs w:val="24"/>
        </w:rPr>
      </w:pPr>
      <w:smartTag w:uri="urn:schemas-microsoft-com:office:smarttags" w:element="place">
        <w:smartTag w:uri="urn:schemas-microsoft-com:office:smarttags" w:element="State">
          <w:r w:rsidRPr="00BC4C30">
            <w:rPr>
              <w:rFonts w:ascii="Garamond" w:hAnsi="Garamond" w:cs="Arial"/>
              <w:bCs/>
              <w:iCs/>
              <w:sz w:val="24"/>
              <w:szCs w:val="24"/>
            </w:rPr>
            <w:t>Connecticut</w:t>
          </w:r>
        </w:smartTag>
      </w:smartTag>
      <w:r w:rsidRPr="00BC4C30">
        <w:rPr>
          <w:rFonts w:ascii="Garamond" w:hAnsi="Garamond" w:cs="Arial"/>
          <w:bCs/>
          <w:iCs/>
          <w:sz w:val="24"/>
          <w:szCs w:val="24"/>
        </w:rPr>
        <w:t xml:space="preserve"> Association of Paralegals</w:t>
      </w:r>
    </w:p>
    <w:p w:rsidR="00B816C6" w:rsidRPr="00BC4C30" w:rsidRDefault="00B816C6" w:rsidP="00046411">
      <w:pPr>
        <w:pStyle w:val="Address1"/>
        <w:rPr>
          <w:rFonts w:ascii="Garamond" w:hAnsi="Garamond" w:cs="Arial"/>
          <w:sz w:val="24"/>
          <w:szCs w:val="24"/>
        </w:rPr>
      </w:pPr>
      <w:r w:rsidRPr="00BC4C30">
        <w:rPr>
          <w:rFonts w:ascii="Garamond" w:hAnsi="Garamond" w:cs="Arial"/>
          <w:sz w:val="24"/>
          <w:szCs w:val="24"/>
        </w:rPr>
        <w:t>Notary Public since 1997</w:t>
      </w:r>
    </w:p>
    <w:sectPr w:rsidR="00B816C6" w:rsidRPr="00BC4C30" w:rsidSect="00A95F06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64B"/>
    <w:multiLevelType w:val="hybridMultilevel"/>
    <w:tmpl w:val="2B720F06"/>
    <w:lvl w:ilvl="0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abstractNum w:abstractNumId="1">
    <w:nsid w:val="02F353D3"/>
    <w:multiLevelType w:val="hybridMultilevel"/>
    <w:tmpl w:val="1700B89A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>
    <w:nsid w:val="060225A5"/>
    <w:multiLevelType w:val="hybridMultilevel"/>
    <w:tmpl w:val="E4FE967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6744D79"/>
    <w:multiLevelType w:val="hybridMultilevel"/>
    <w:tmpl w:val="D9484168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4">
    <w:nsid w:val="090B242B"/>
    <w:multiLevelType w:val="hybridMultilevel"/>
    <w:tmpl w:val="87C0371E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>
    <w:nsid w:val="091C26A3"/>
    <w:multiLevelType w:val="hybridMultilevel"/>
    <w:tmpl w:val="F5FC538E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>
    <w:nsid w:val="0AA16C2F"/>
    <w:multiLevelType w:val="hybridMultilevel"/>
    <w:tmpl w:val="19D4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D05DA"/>
    <w:multiLevelType w:val="hybridMultilevel"/>
    <w:tmpl w:val="682E43D0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8">
    <w:nsid w:val="0E8831CD"/>
    <w:multiLevelType w:val="hybridMultilevel"/>
    <w:tmpl w:val="A5B460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137647D7"/>
    <w:multiLevelType w:val="hybridMultilevel"/>
    <w:tmpl w:val="B0C89016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>
    <w:nsid w:val="14692D79"/>
    <w:multiLevelType w:val="hybridMultilevel"/>
    <w:tmpl w:val="5B624A40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1">
    <w:nsid w:val="18617BFC"/>
    <w:multiLevelType w:val="hybridMultilevel"/>
    <w:tmpl w:val="7F4AB3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767CF"/>
    <w:multiLevelType w:val="hybridMultilevel"/>
    <w:tmpl w:val="4E00D9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8C2AF3"/>
    <w:multiLevelType w:val="hybridMultilevel"/>
    <w:tmpl w:val="F2846900"/>
    <w:lvl w:ilvl="0" w:tplc="00000006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A34BB8"/>
    <w:multiLevelType w:val="hybridMultilevel"/>
    <w:tmpl w:val="3BD8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DB46A1"/>
    <w:multiLevelType w:val="hybridMultilevel"/>
    <w:tmpl w:val="A1A24D0A"/>
    <w:lvl w:ilvl="0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00"/>
        </w:tabs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20"/>
        </w:tabs>
        <w:ind w:left="8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</w:rPr>
    </w:lvl>
  </w:abstractNum>
  <w:abstractNum w:abstractNumId="16">
    <w:nsid w:val="28642FF6"/>
    <w:multiLevelType w:val="hybridMultilevel"/>
    <w:tmpl w:val="5704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5A06D5"/>
    <w:multiLevelType w:val="hybridMultilevel"/>
    <w:tmpl w:val="79EE1BD2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18">
    <w:nsid w:val="2C765EA3"/>
    <w:multiLevelType w:val="hybridMultilevel"/>
    <w:tmpl w:val="B59485A0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9">
    <w:nsid w:val="2D9277A7"/>
    <w:multiLevelType w:val="hybridMultilevel"/>
    <w:tmpl w:val="3B30FA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33E47043"/>
    <w:multiLevelType w:val="hybridMultilevel"/>
    <w:tmpl w:val="037AB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5647A87"/>
    <w:multiLevelType w:val="hybridMultilevel"/>
    <w:tmpl w:val="DC346E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91A67B0"/>
    <w:multiLevelType w:val="hybridMultilevel"/>
    <w:tmpl w:val="352E7C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3D786006"/>
    <w:multiLevelType w:val="hybridMultilevel"/>
    <w:tmpl w:val="46CEA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1159AD"/>
    <w:multiLevelType w:val="hybridMultilevel"/>
    <w:tmpl w:val="F7D2C8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E8"/>
    <w:multiLevelType w:val="hybridMultilevel"/>
    <w:tmpl w:val="C25CCB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49476B9E"/>
    <w:multiLevelType w:val="hybridMultilevel"/>
    <w:tmpl w:val="D85E3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D49261C"/>
    <w:multiLevelType w:val="hybridMultilevel"/>
    <w:tmpl w:val="8C90EBD2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>
    <w:nsid w:val="520A7ED4"/>
    <w:multiLevelType w:val="hybridMultilevel"/>
    <w:tmpl w:val="B0ECE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2039F2"/>
    <w:multiLevelType w:val="hybridMultilevel"/>
    <w:tmpl w:val="6F1C02C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1902653"/>
    <w:multiLevelType w:val="hybridMultilevel"/>
    <w:tmpl w:val="F4948D96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1">
    <w:nsid w:val="630A4AE6"/>
    <w:multiLevelType w:val="hybridMultilevel"/>
    <w:tmpl w:val="1ACC87FA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32">
    <w:nsid w:val="63C54102"/>
    <w:multiLevelType w:val="hybridMultilevel"/>
    <w:tmpl w:val="4FF6F6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C5F3936"/>
    <w:multiLevelType w:val="hybridMultilevel"/>
    <w:tmpl w:val="38EAC32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4">
    <w:nsid w:val="6E5D2FC3"/>
    <w:multiLevelType w:val="hybridMultilevel"/>
    <w:tmpl w:val="0FCC44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5">
    <w:nsid w:val="7FAE01F3"/>
    <w:multiLevelType w:val="hybridMultilevel"/>
    <w:tmpl w:val="E72E8E6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7FBA5C2D"/>
    <w:multiLevelType w:val="hybridMultilevel"/>
    <w:tmpl w:val="CB64439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7">
    <w:nsid w:val="7FCE5D28"/>
    <w:multiLevelType w:val="hybridMultilevel"/>
    <w:tmpl w:val="19C29026"/>
    <w:lvl w:ilvl="0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40"/>
        </w:tabs>
        <w:ind w:left="8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60"/>
        </w:tabs>
        <w:ind w:left="90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0"/>
  </w:num>
  <w:num w:numId="4">
    <w:abstractNumId w:val="9"/>
  </w:num>
  <w:num w:numId="5">
    <w:abstractNumId w:val="1"/>
  </w:num>
  <w:num w:numId="6">
    <w:abstractNumId w:val="4"/>
  </w:num>
  <w:num w:numId="7">
    <w:abstractNumId w:val="37"/>
  </w:num>
  <w:num w:numId="8">
    <w:abstractNumId w:val="17"/>
  </w:num>
  <w:num w:numId="9">
    <w:abstractNumId w:val="7"/>
  </w:num>
  <w:num w:numId="10">
    <w:abstractNumId w:val="3"/>
  </w:num>
  <w:num w:numId="11">
    <w:abstractNumId w:val="29"/>
  </w:num>
  <w:num w:numId="12">
    <w:abstractNumId w:val="31"/>
  </w:num>
  <w:num w:numId="13">
    <w:abstractNumId w:val="2"/>
  </w:num>
  <w:num w:numId="14">
    <w:abstractNumId w:val="36"/>
  </w:num>
  <w:num w:numId="15">
    <w:abstractNumId w:val="33"/>
  </w:num>
  <w:num w:numId="16">
    <w:abstractNumId w:val="20"/>
  </w:num>
  <w:num w:numId="17">
    <w:abstractNumId w:val="21"/>
  </w:num>
  <w:num w:numId="18">
    <w:abstractNumId w:val="26"/>
  </w:num>
  <w:num w:numId="19">
    <w:abstractNumId w:val="27"/>
  </w:num>
  <w:num w:numId="20">
    <w:abstractNumId w:val="35"/>
  </w:num>
  <w:num w:numId="21">
    <w:abstractNumId w:val="25"/>
  </w:num>
  <w:num w:numId="22">
    <w:abstractNumId w:val="18"/>
  </w:num>
  <w:num w:numId="23">
    <w:abstractNumId w:val="32"/>
  </w:num>
  <w:num w:numId="24">
    <w:abstractNumId w:val="10"/>
  </w:num>
  <w:num w:numId="25">
    <w:abstractNumId w:val="13"/>
  </w:num>
  <w:num w:numId="26">
    <w:abstractNumId w:val="23"/>
  </w:num>
  <w:num w:numId="27">
    <w:abstractNumId w:val="24"/>
  </w:num>
  <w:num w:numId="28">
    <w:abstractNumId w:val="19"/>
  </w:num>
  <w:num w:numId="29">
    <w:abstractNumId w:val="28"/>
  </w:num>
  <w:num w:numId="30">
    <w:abstractNumId w:val="8"/>
  </w:num>
  <w:num w:numId="31">
    <w:abstractNumId w:val="22"/>
  </w:num>
  <w:num w:numId="32">
    <w:abstractNumId w:val="11"/>
  </w:num>
  <w:num w:numId="33">
    <w:abstractNumId w:val="12"/>
  </w:num>
  <w:num w:numId="34">
    <w:abstractNumId w:val="34"/>
  </w:num>
  <w:num w:numId="35">
    <w:abstractNumId w:val="16"/>
  </w:num>
  <w:num w:numId="36">
    <w:abstractNumId w:val="5"/>
  </w:num>
  <w:num w:numId="37">
    <w:abstractNumId w:val="14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16C6"/>
    <w:rsid w:val="000170E0"/>
    <w:rsid w:val="00046411"/>
    <w:rsid w:val="00047A5C"/>
    <w:rsid w:val="00050259"/>
    <w:rsid w:val="000A6ABC"/>
    <w:rsid w:val="000A6C6D"/>
    <w:rsid w:val="000F2C45"/>
    <w:rsid w:val="001451BF"/>
    <w:rsid w:val="00152A8C"/>
    <w:rsid w:val="00172C1F"/>
    <w:rsid w:val="00172D2A"/>
    <w:rsid w:val="001A0FF1"/>
    <w:rsid w:val="001E4713"/>
    <w:rsid w:val="001F2471"/>
    <w:rsid w:val="00205A0D"/>
    <w:rsid w:val="0021767C"/>
    <w:rsid w:val="00236D9F"/>
    <w:rsid w:val="0024150E"/>
    <w:rsid w:val="002642A4"/>
    <w:rsid w:val="00281ED7"/>
    <w:rsid w:val="00293859"/>
    <w:rsid w:val="002963B6"/>
    <w:rsid w:val="002D55C4"/>
    <w:rsid w:val="002E50DB"/>
    <w:rsid w:val="002E706D"/>
    <w:rsid w:val="00334735"/>
    <w:rsid w:val="00340857"/>
    <w:rsid w:val="00374645"/>
    <w:rsid w:val="00397DE9"/>
    <w:rsid w:val="003B0DAE"/>
    <w:rsid w:val="003C7000"/>
    <w:rsid w:val="003D1220"/>
    <w:rsid w:val="003D3B47"/>
    <w:rsid w:val="003E277F"/>
    <w:rsid w:val="003F1819"/>
    <w:rsid w:val="00402B70"/>
    <w:rsid w:val="00412D5E"/>
    <w:rsid w:val="0041607B"/>
    <w:rsid w:val="00451DC0"/>
    <w:rsid w:val="00462B49"/>
    <w:rsid w:val="00475341"/>
    <w:rsid w:val="004767F8"/>
    <w:rsid w:val="00481A54"/>
    <w:rsid w:val="004939A4"/>
    <w:rsid w:val="004C7FA3"/>
    <w:rsid w:val="004D50B0"/>
    <w:rsid w:val="004D6625"/>
    <w:rsid w:val="004F0506"/>
    <w:rsid w:val="00501567"/>
    <w:rsid w:val="005236AD"/>
    <w:rsid w:val="0053034C"/>
    <w:rsid w:val="00536669"/>
    <w:rsid w:val="005454BB"/>
    <w:rsid w:val="00594FD4"/>
    <w:rsid w:val="005C4763"/>
    <w:rsid w:val="005C7AED"/>
    <w:rsid w:val="005D1DEF"/>
    <w:rsid w:val="005E232A"/>
    <w:rsid w:val="005F2AF0"/>
    <w:rsid w:val="00603B73"/>
    <w:rsid w:val="00604B87"/>
    <w:rsid w:val="00612B66"/>
    <w:rsid w:val="006227AF"/>
    <w:rsid w:val="006750D9"/>
    <w:rsid w:val="00695F6B"/>
    <w:rsid w:val="006A237E"/>
    <w:rsid w:val="006C02DB"/>
    <w:rsid w:val="006D0F9A"/>
    <w:rsid w:val="007248DE"/>
    <w:rsid w:val="00733F1A"/>
    <w:rsid w:val="00766593"/>
    <w:rsid w:val="0078518E"/>
    <w:rsid w:val="00794604"/>
    <w:rsid w:val="007C2518"/>
    <w:rsid w:val="007E09FC"/>
    <w:rsid w:val="007E1C55"/>
    <w:rsid w:val="007E3DC6"/>
    <w:rsid w:val="007F5136"/>
    <w:rsid w:val="00827214"/>
    <w:rsid w:val="00845DF1"/>
    <w:rsid w:val="008757F8"/>
    <w:rsid w:val="008C547C"/>
    <w:rsid w:val="009A1A7F"/>
    <w:rsid w:val="009A4F0B"/>
    <w:rsid w:val="009C323A"/>
    <w:rsid w:val="009D43E0"/>
    <w:rsid w:val="009D6691"/>
    <w:rsid w:val="009E46EE"/>
    <w:rsid w:val="009E56A6"/>
    <w:rsid w:val="00A04D46"/>
    <w:rsid w:val="00A34370"/>
    <w:rsid w:val="00A353D1"/>
    <w:rsid w:val="00A763BB"/>
    <w:rsid w:val="00A87095"/>
    <w:rsid w:val="00A95F06"/>
    <w:rsid w:val="00AD649C"/>
    <w:rsid w:val="00AF5428"/>
    <w:rsid w:val="00B02816"/>
    <w:rsid w:val="00B2039A"/>
    <w:rsid w:val="00B21B1E"/>
    <w:rsid w:val="00B26FC5"/>
    <w:rsid w:val="00B816C6"/>
    <w:rsid w:val="00B95DF7"/>
    <w:rsid w:val="00BB10DB"/>
    <w:rsid w:val="00BC4C30"/>
    <w:rsid w:val="00BC6CF7"/>
    <w:rsid w:val="00C0785C"/>
    <w:rsid w:val="00C311FD"/>
    <w:rsid w:val="00C86C5E"/>
    <w:rsid w:val="00CC177D"/>
    <w:rsid w:val="00CF76D1"/>
    <w:rsid w:val="00D05499"/>
    <w:rsid w:val="00D06B6B"/>
    <w:rsid w:val="00D2079F"/>
    <w:rsid w:val="00D3452F"/>
    <w:rsid w:val="00D55633"/>
    <w:rsid w:val="00DC271C"/>
    <w:rsid w:val="00DD6F81"/>
    <w:rsid w:val="00E4098E"/>
    <w:rsid w:val="00E577B3"/>
    <w:rsid w:val="00E60D4B"/>
    <w:rsid w:val="00E81D49"/>
    <w:rsid w:val="00EA06A6"/>
    <w:rsid w:val="00EA5B84"/>
    <w:rsid w:val="00EB2FCF"/>
    <w:rsid w:val="00EB5175"/>
    <w:rsid w:val="00EC754B"/>
    <w:rsid w:val="00ED2CBD"/>
    <w:rsid w:val="00EE5487"/>
    <w:rsid w:val="00F17238"/>
    <w:rsid w:val="00F72AA6"/>
    <w:rsid w:val="00F91536"/>
    <w:rsid w:val="00FB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0259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050259"/>
    <w:pPr>
      <w:spacing w:line="200" w:lineRule="atLeast"/>
    </w:pPr>
    <w:rPr>
      <w:sz w:val="16"/>
      <w:szCs w:val="20"/>
    </w:rPr>
  </w:style>
  <w:style w:type="character" w:styleId="Hyperlink">
    <w:name w:val="Hyperlink"/>
    <w:basedOn w:val="DefaultParagraphFont"/>
    <w:rsid w:val="00050259"/>
    <w:rPr>
      <w:color w:val="0000FF"/>
      <w:u w:val="single"/>
    </w:rPr>
  </w:style>
  <w:style w:type="character" w:styleId="FollowedHyperlink">
    <w:name w:val="FollowedHyperlink"/>
    <w:basedOn w:val="DefaultParagraphFont"/>
    <w:rsid w:val="00050259"/>
    <w:rPr>
      <w:color w:val="800080"/>
      <w:u w:val="single"/>
    </w:rPr>
  </w:style>
  <w:style w:type="paragraph" w:styleId="BalloonText">
    <w:name w:val="Balloon Text"/>
    <w:basedOn w:val="Normal"/>
    <w:semiHidden/>
    <w:rsid w:val="00D345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C4C3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zzioL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M</vt:lpstr>
    </vt:vector>
  </TitlesOfParts>
  <Company/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M</dc:title>
  <dc:creator>Jennifer Mezzio</dc:creator>
  <cp:lastModifiedBy>user1</cp:lastModifiedBy>
  <cp:revision>4</cp:revision>
  <cp:lastPrinted>2011-02-24T12:01:00Z</cp:lastPrinted>
  <dcterms:created xsi:type="dcterms:W3CDTF">2012-04-18T12:47:00Z</dcterms:created>
  <dcterms:modified xsi:type="dcterms:W3CDTF">2012-04-25T16:01:00Z</dcterms:modified>
</cp:coreProperties>
</file>