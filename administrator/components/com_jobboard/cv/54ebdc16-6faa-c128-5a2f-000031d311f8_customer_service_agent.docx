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FB" w:rsidRPr="008C7D03" w:rsidRDefault="00206ED0" w:rsidP="008C7D03">
      <w:pPr>
        <w:spacing w:before="100" w:beforeAutospacing="1" w:after="100" w:afterAutospacing="1" w:line="240" w:lineRule="auto"/>
        <w:outlineLvl w:val="0"/>
        <w:rPr>
          <w:ins w:id="0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1" w:author="Unknown">
        <w:r w:rsidRPr="00206ED0">
          <w:rPr>
            <w:rFonts w:ascii="Times New Roman" w:eastAsia="Times New Roman" w:hAnsi="Times New Roman" w:cs="Times New Roman"/>
            <w:sz w:val="24"/>
            <w:szCs w:val="24"/>
          </w:rPr>
          <w:pict>
            <v:rect id="_x0000_i1025" style="width:0;height:1.5pt" o:hralign="center" o:hrstd="t" o:hr="t" fillcolor="#a0a0a0" stroked="f"/>
          </w:pict>
        </w:r>
      </w:ins>
    </w:p>
    <w:p w:rsidR="005B69FB" w:rsidRPr="005B69FB" w:rsidRDefault="005B69FB" w:rsidP="005B69FB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Eweka</w:t>
      </w:r>
      <w:proofErr w:type="spellEnd"/>
      <w:r w:rsidR="003728C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Pryce</w:t>
      </w:r>
    </w:p>
    <w:p w:rsidR="005B69FB" w:rsidRPr="005B69FB" w:rsidRDefault="005B69FB" w:rsidP="005B69FB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49 Brewster Street</w:t>
      </w:r>
    </w:p>
    <w:p w:rsidR="005B69FB" w:rsidRPr="005B69FB" w:rsidRDefault="005B69FB" w:rsidP="005B69FB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Springfield, MA 01119</w:t>
      </w:r>
      <w:ins w:id="5" w:author="Unknown">
        <w:r w:rsidRPr="005B69FB">
          <w:rPr>
            <w:rFonts w:ascii="Times New Roman" w:eastAsia="Times New Roman" w:hAnsi="Times New Roman" w:cs="Times New Roman"/>
            <w:sz w:val="20"/>
            <w:szCs w:val="20"/>
          </w:rPr>
          <w:t xml:space="preserve"> </w:t>
        </w:r>
      </w:ins>
    </w:p>
    <w:p w:rsidR="005B69FB" w:rsidRPr="005B69FB" w:rsidRDefault="005B69FB" w:rsidP="005B69FB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(413)505 9380</w:t>
      </w:r>
    </w:p>
    <w:p w:rsidR="005B69FB" w:rsidRPr="005B69FB" w:rsidRDefault="005B69FB" w:rsidP="005B69FB">
      <w:pPr>
        <w:spacing w:after="0" w:line="240" w:lineRule="auto"/>
        <w:rPr>
          <w:ins w:id="7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Bigl1102@gmail.com</w:t>
      </w:r>
    </w:p>
    <w:p w:rsidR="005B69FB" w:rsidRPr="005B69FB" w:rsidRDefault="005B69FB" w:rsidP="005B69FB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5B69FB">
          <w:rPr>
            <w:rFonts w:ascii="Times New Roman" w:eastAsia="Times New Roman" w:hAnsi="Times New Roman" w:cs="Times New Roman"/>
            <w:sz w:val="20"/>
            <w:szCs w:val="20"/>
          </w:rPr>
          <w:t>_____________________________________________________________________________________</w:t>
        </w:r>
      </w:ins>
    </w:p>
    <w:p w:rsidR="005B69FB" w:rsidRPr="005B69FB" w:rsidRDefault="005B69FB" w:rsidP="005B69FB">
      <w:pPr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5B69F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 </w:t>
        </w:r>
      </w:ins>
    </w:p>
    <w:p w:rsidR="005B69FB" w:rsidRPr="005B69FB" w:rsidRDefault="005B69FB" w:rsidP="005B69FB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</w:t>
      </w:r>
    </w:p>
    <w:p w:rsidR="005B69FB" w:rsidRPr="005B69FB" w:rsidRDefault="005B69FB" w:rsidP="005B69FB">
      <w:pPr>
        <w:spacing w:after="0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ins w:id="14" w:author="Unknown">
        <w:r w:rsidRPr="005B69F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:rsidR="005B69FB" w:rsidRPr="005B69FB" w:rsidRDefault="003728C0" w:rsidP="005B69FB">
      <w:pPr>
        <w:spacing w:after="0" w:line="240" w:lineRule="auto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D48E5">
        <w:rPr>
          <w:rFonts w:ascii="Times New Roman" w:eastAsia="Times New Roman" w:hAnsi="Times New Roman" w:cs="Times New Roman"/>
          <w:sz w:val="24"/>
          <w:szCs w:val="24"/>
        </w:rPr>
        <w:t xml:space="preserve">obtain a challenging position with growth opportunity that offers diverse job responsibility </w:t>
      </w:r>
    </w:p>
    <w:p w:rsidR="005B69FB" w:rsidRPr="005B69FB" w:rsidRDefault="005B69FB" w:rsidP="005B69FB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5B69F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</w:p>
    <w:p w:rsidR="005B69FB" w:rsidRPr="005B69FB" w:rsidRDefault="005B69FB" w:rsidP="005B69FB">
      <w:pPr>
        <w:spacing w:after="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5B69FB">
          <w:rPr>
            <w:rFonts w:ascii="Times New Roman" w:eastAsia="Times New Roman" w:hAnsi="Times New Roman" w:cs="Times New Roman"/>
            <w:color w:val="000000"/>
            <w:sz w:val="12"/>
            <w:szCs w:val="12"/>
          </w:rPr>
          <w:t> </w:t>
        </w:r>
      </w:ins>
    </w:p>
    <w:p w:rsidR="005B69FB" w:rsidRPr="005B69FB" w:rsidRDefault="00B15B2C" w:rsidP="005B69FB">
      <w:pPr>
        <w:spacing w:after="0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Abilities</w:t>
      </w:r>
    </w:p>
    <w:p w:rsidR="005B69FB" w:rsidRPr="005B69FB" w:rsidRDefault="005B69FB" w:rsidP="005B69FB">
      <w:pPr>
        <w:spacing w:after="0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ins w:id="22" w:author="Unknown">
        <w:r w:rsidRPr="005B69FB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</w:p>
    <w:p w:rsidR="005B69FB" w:rsidRPr="005B69FB" w:rsidRDefault="00B15B2C" w:rsidP="005B69FB">
      <w:pPr>
        <w:spacing w:after="0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 years of customer service</w:t>
      </w:r>
    </w:p>
    <w:p w:rsidR="005B69FB" w:rsidRPr="005B69FB" w:rsidRDefault="00B15B2C" w:rsidP="005B69FB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written and verbal communication, with an eye for detail</w:t>
      </w:r>
    </w:p>
    <w:p w:rsidR="005B69FB" w:rsidRPr="005B69FB" w:rsidRDefault="00B15B2C" w:rsidP="005B69FB">
      <w:pPr>
        <w:spacing w:after="0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Extremely productive in a high volume, high stress, environment</w:t>
      </w:r>
    </w:p>
    <w:p w:rsidR="005B69FB" w:rsidRPr="005B69FB" w:rsidRDefault="00CA1522" w:rsidP="005B69FB">
      <w:pPr>
        <w:spacing w:after="0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Highly productive in the use of office 2000 professional</w:t>
      </w:r>
    </w:p>
    <w:p w:rsidR="005B69FB" w:rsidRPr="005B69FB" w:rsidRDefault="00CA1522" w:rsidP="005B69FB">
      <w:pPr>
        <w:spacing w:after="0" w:line="240" w:lineRule="auto"/>
        <w:rPr>
          <w:ins w:id="27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Self starter with a can do attitude</w:t>
      </w:r>
      <w:ins w:id="28" w:author="Unknown">
        <w:r w:rsidR="005B69FB" w:rsidRPr="005B69F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ins>
    </w:p>
    <w:p w:rsidR="005B69FB" w:rsidRPr="005B69FB" w:rsidRDefault="005B69FB" w:rsidP="005B69FB">
      <w:pPr>
        <w:spacing w:after="0" w:line="240" w:lineRule="auto"/>
        <w:rPr>
          <w:ins w:id="29" w:author="Unknown"/>
          <w:rFonts w:ascii="Times New Roman" w:eastAsia="Times New Roman" w:hAnsi="Times New Roman" w:cs="Times New Roman"/>
          <w:b/>
          <w:sz w:val="24"/>
          <w:szCs w:val="24"/>
        </w:rPr>
      </w:pPr>
      <w:ins w:id="30" w:author="Unknown">
        <w:r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</w:ins>
    </w:p>
    <w:p w:rsidR="005B69FB" w:rsidRPr="005B69FB" w:rsidRDefault="005B69FB" w:rsidP="005B69FB">
      <w:pPr>
        <w:spacing w:after="0" w:line="240" w:lineRule="auto"/>
        <w:rPr>
          <w:ins w:id="31" w:author="Unknown"/>
          <w:rFonts w:ascii="Times New Roman" w:eastAsia="Times New Roman" w:hAnsi="Times New Roman" w:cs="Times New Roman"/>
          <w:b/>
          <w:sz w:val="24"/>
          <w:szCs w:val="24"/>
        </w:rPr>
      </w:pPr>
      <w:ins w:id="32" w:author="Unknown">
        <w:r w:rsidRPr="005B69FB">
          <w:rPr>
            <w:rFonts w:ascii="Times New Roman" w:eastAsia="Times New Roman" w:hAnsi="Times New Roman" w:cs="Times New Roman"/>
            <w:b/>
            <w:color w:val="000000"/>
            <w:sz w:val="12"/>
            <w:szCs w:val="12"/>
          </w:rPr>
          <w:t> </w:t>
        </w:r>
      </w:ins>
    </w:p>
    <w:p w:rsidR="005B69FB" w:rsidRPr="005B69FB" w:rsidRDefault="00CA1522" w:rsidP="005B69FB">
      <w:pPr>
        <w:spacing w:after="0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Employment History</w:t>
      </w:r>
      <w:r w:rsidR="003728C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B69FB" w:rsidRPr="005B69FB" w:rsidRDefault="005B69FB" w:rsidP="005B69FB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b/>
          <w:sz w:val="24"/>
          <w:szCs w:val="24"/>
        </w:rPr>
      </w:pPr>
    </w:p>
    <w:p w:rsidR="005B69FB" w:rsidRPr="005B69FB" w:rsidRDefault="00BF44BC" w:rsidP="005B69FB">
      <w:pPr>
        <w:spacing w:after="0" w:line="240" w:lineRule="auto"/>
        <w:rPr>
          <w:ins w:id="35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2009</w:t>
      </w:r>
      <w:r w:rsidR="00F204B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–</w:t>
      </w:r>
      <w:r w:rsidR="003728C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3728C0">
        <w:rPr>
          <w:rFonts w:ascii="Times New Roman" w:eastAsia="Times New Roman" w:hAnsi="Times New Roman" w:cs="Times New Roman"/>
          <w:i/>
          <w:iCs/>
          <w:sz w:val="24"/>
          <w:szCs w:val="24"/>
        </w:rPr>
        <w:t>Present</w:t>
      </w:r>
      <w:r w:rsidR="00F204B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 </w:t>
      </w:r>
      <w:r w:rsidR="005D48E5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  K.P. Bennett Trucking Inc., </w:t>
      </w:r>
      <w:r w:rsidR="00F204B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Springfield, MA</w:t>
      </w:r>
    </w:p>
    <w:p w:rsidR="005B69FB" w:rsidRPr="005B69FB" w:rsidRDefault="008A57B6" w:rsidP="005B69FB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O</w:t>
      </w:r>
      <w:r w:rsidR="003728C0">
        <w:rPr>
          <w:rFonts w:ascii="Times New Roman" w:eastAsia="Times New Roman" w:hAnsi="Times New Roman" w:cs="Times New Roman"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fice </w:t>
      </w:r>
      <w:r w:rsidR="005268C8">
        <w:rPr>
          <w:rFonts w:ascii="Times New Roman" w:eastAsia="Times New Roman" w:hAnsi="Times New Roman" w:cs="Times New Roman"/>
          <w:bCs/>
          <w:sz w:val="24"/>
          <w:szCs w:val="24"/>
        </w:rPr>
        <w:t>Assistant</w:t>
      </w:r>
      <w:r w:rsidR="00FA78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ins w:id="37" w:author="Unknown">
        <w:r w:rsidR="005B69FB" w:rsidRPr="005B69FB"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</w:ins>
    </w:p>
    <w:p w:rsidR="005B69FB" w:rsidRPr="005B69FB" w:rsidRDefault="005268C8" w:rsidP="005B69FB">
      <w:pPr>
        <w:spacing w:after="0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Regularly monitors the accuracy, completeness and timelin</w:t>
      </w:r>
      <w:r w:rsidR="00BF44BC">
        <w:rPr>
          <w:rFonts w:ascii="Times New Roman" w:eastAsia="Times New Roman" w:hAnsi="Times New Roman" w:cs="Times New Roman"/>
          <w:color w:val="000000"/>
          <w:sz w:val="24"/>
          <w:szCs w:val="24"/>
        </w:rPr>
        <w:t>ess of all activities within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lanes</w:t>
      </w:r>
    </w:p>
    <w:p w:rsidR="005B69FB" w:rsidRPr="005B69FB" w:rsidRDefault="005268C8" w:rsidP="005B69FB">
      <w:pPr>
        <w:spacing w:after="0" w:line="240" w:lineRule="auto"/>
        <w:rPr>
          <w:ins w:id="39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incoming checks; create ledger of deposits</w:t>
      </w:r>
      <w:ins w:id="40" w:author="Unknown">
        <w:r w:rsidR="005B69FB"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</w:ins>
    </w:p>
    <w:p w:rsidR="005B69FB" w:rsidRPr="005B69FB" w:rsidRDefault="005268C8" w:rsidP="005B69FB">
      <w:pPr>
        <w:spacing w:after="0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office filling and storage system</w:t>
      </w:r>
    </w:p>
    <w:p w:rsidR="005B69FB" w:rsidRPr="005B69FB" w:rsidRDefault="005268C8" w:rsidP="005B69FB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 and order office supplies</w:t>
      </w:r>
      <w:r w:rsidR="00BF44B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including vehicle </w:t>
      </w:r>
      <w:r w:rsidR="00BF44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parts for maintenance  </w:t>
      </w:r>
      <w:ins w:id="43" w:author="Unknown">
        <w:r w:rsidR="005B69FB"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</w:ins>
    </w:p>
    <w:p w:rsidR="005B69FB" w:rsidRPr="005B69FB" w:rsidRDefault="00BF44BC" w:rsidP="005B69FB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General reception duties; field calls from brokers and assist in setting rates for lanes</w:t>
      </w:r>
      <w:ins w:id="45" w:author="Unknown">
        <w:r w:rsidR="005B69FB"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</w:ins>
    </w:p>
    <w:p w:rsidR="005B69FB" w:rsidRPr="005B69FB" w:rsidRDefault="005B69FB" w:rsidP="005B69FB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</w:ins>
      <w:r w:rsidR="00BF44BC">
        <w:rPr>
          <w:rFonts w:ascii="Times New Roman" w:eastAsia="Times New Roman" w:hAnsi="Times New Roman" w:cs="Times New Roman"/>
          <w:color w:val="000000"/>
          <w:sz w:val="24"/>
          <w:szCs w:val="24"/>
        </w:rPr>
        <w:t>Supervise all the drivers</w:t>
      </w:r>
    </w:p>
    <w:p w:rsidR="005B69FB" w:rsidRPr="005B69FB" w:rsidRDefault="005B69FB" w:rsidP="005B69FB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b/>
          <w:sz w:val="24"/>
          <w:szCs w:val="24"/>
        </w:rPr>
      </w:pPr>
      <w:ins w:id="49" w:author="Unknown">
        <w:r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> </w:t>
        </w:r>
      </w:ins>
    </w:p>
    <w:p w:rsidR="005B69FB" w:rsidRPr="005B69FB" w:rsidRDefault="005B69FB" w:rsidP="005B69FB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b/>
          <w:sz w:val="24"/>
          <w:szCs w:val="24"/>
        </w:rPr>
      </w:pPr>
      <w:ins w:id="51" w:author="Unknown">
        <w:r w:rsidRPr="005B69FB">
          <w:rPr>
            <w:rFonts w:ascii="Times New Roman" w:eastAsia="Times New Roman" w:hAnsi="Times New Roman" w:cs="Times New Roman"/>
            <w:b/>
            <w:color w:val="000000"/>
            <w:sz w:val="12"/>
            <w:szCs w:val="12"/>
          </w:rPr>
          <w:t> </w:t>
        </w:r>
      </w:ins>
    </w:p>
    <w:p w:rsidR="005B69FB" w:rsidRPr="005B69FB" w:rsidRDefault="00BF44BC" w:rsidP="005B69FB">
      <w:pPr>
        <w:spacing w:after="0" w:line="240" w:lineRule="auto"/>
        <w:rPr>
          <w:ins w:id="52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2008 – 2009         P/S Partner Solution</w:t>
      </w:r>
      <w:r w:rsidR="003728C0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(MassMutual Financial Group)</w:t>
      </w:r>
      <w:r w:rsidR="008C71C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Springfield, Ma</w:t>
      </w:r>
    </w:p>
    <w:p w:rsidR="005B69FB" w:rsidRPr="005B69FB" w:rsidRDefault="008C71CE" w:rsidP="005B69FB">
      <w:pPr>
        <w:spacing w:after="0" w:line="240" w:lineRule="auto"/>
        <w:rPr>
          <w:ins w:id="53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Operation Support Representative</w:t>
      </w:r>
    </w:p>
    <w:p w:rsidR="005B69FB" w:rsidRPr="005B69FB" w:rsidRDefault="003728C0" w:rsidP="005B69FB">
      <w:pPr>
        <w:spacing w:after="0" w:line="240" w:lineRule="auto"/>
        <w:rPr>
          <w:ins w:id="54" w:author="Unknown"/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Sort and prepare new business applications</w:t>
      </w:r>
      <w:ins w:id="55" w:author="Unknown">
        <w:r w:rsidR="005B69FB" w:rsidRPr="005B69FB">
          <w:rPr>
            <w:rFonts w:ascii="Times New Roman" w:eastAsia="Times New Roman" w:hAnsi="Times New Roman" w:cs="Times New Roman"/>
            <w:b/>
            <w:color w:val="000000"/>
            <w:sz w:val="24"/>
            <w:szCs w:val="24"/>
          </w:rPr>
          <w:t xml:space="preserve"> </w:t>
        </w:r>
      </w:ins>
    </w:p>
    <w:p w:rsidR="005B69FB" w:rsidRPr="005B69FB" w:rsidRDefault="003728C0" w:rsidP="005B69FB">
      <w:pPr>
        <w:spacing w:after="0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 entry and retrieval</w:t>
      </w:r>
      <w:ins w:id="57" w:author="Unknown">
        <w:r w:rsidR="005B69FB" w:rsidRPr="005B69F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</w:p>
    <w:p w:rsidR="005D48E5" w:rsidRPr="005B69FB" w:rsidRDefault="003728C0" w:rsidP="005B69FB">
      <w:pPr>
        <w:spacing w:after="0" w:line="240" w:lineRule="auto"/>
        <w:rPr>
          <w:ins w:id="58" w:author="Unknown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Index imaged applications</w:t>
      </w:r>
      <w:ins w:id="59" w:author="Unknown">
        <w:r w:rsidR="005B69FB" w:rsidRPr="005B69F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  <w:r w:rsidR="00BE79FE">
        <w:rPr>
          <w:rFonts w:ascii="Times New Roman" w:eastAsia="Times New Roman" w:hAnsi="Times New Roman" w:cs="Times New Roman"/>
          <w:color w:val="000000"/>
          <w:sz w:val="24"/>
          <w:szCs w:val="24"/>
        </w:rPr>
        <w:t>and operating a scanning device</w:t>
      </w:r>
    </w:p>
    <w:p w:rsidR="005B69FB" w:rsidRDefault="005D48E5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 basic research to assist </w:t>
      </w:r>
      <w:r w:rsidR="00BE79FE">
        <w:rPr>
          <w:rFonts w:ascii="Times New Roman" w:eastAsia="Times New Roman" w:hAnsi="Times New Roman" w:cs="Times New Roman"/>
          <w:color w:val="000000"/>
          <w:sz w:val="24"/>
          <w:szCs w:val="24"/>
        </w:rPr>
        <w:t>analysts</w:t>
      </w:r>
    </w:p>
    <w:p w:rsidR="00BE79FE" w:rsidRDefault="00BE79FE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9FE" w:rsidRDefault="00BE79FE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79FE" w:rsidRDefault="000A7A4E" w:rsidP="005B69F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2003 – 2007</w:t>
      </w:r>
      <w:r w:rsidR="006475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MassMutual Financial Group,   Springfield, MA</w:t>
      </w:r>
    </w:p>
    <w:p w:rsidR="00551656" w:rsidRPr="006035E1" w:rsidRDefault="00647555" w:rsidP="005B69F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Operation Support Representative</w:t>
      </w:r>
    </w:p>
    <w:p w:rsidR="006035E1" w:rsidRDefault="006035E1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Shipping and Receiving</w:t>
      </w:r>
    </w:p>
    <w:p w:rsidR="00647555" w:rsidRDefault="00647555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Mentor and train</w:t>
      </w:r>
      <w:r w:rsidR="00551656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co-workers on incoming mail functions</w:t>
      </w:r>
    </w:p>
    <w:p w:rsidR="00647555" w:rsidRDefault="00647555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Monitor service activity and prepare service reports</w:t>
      </w:r>
    </w:p>
    <w:p w:rsidR="00647555" w:rsidRDefault="00647555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Track and update policy</w:t>
      </w:r>
      <w:r w:rsidR="000256E3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holders addresses for accurate mail deliveries</w:t>
      </w:r>
    </w:p>
    <w:p w:rsidR="00647555" w:rsidRDefault="00647555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 status reports</w:t>
      </w:r>
    </w:p>
    <w:p w:rsidR="00647555" w:rsidRPr="00647555" w:rsidRDefault="00647555" w:rsidP="005B69F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Case assignment</w:t>
      </w:r>
    </w:p>
    <w:p w:rsidR="00647555" w:rsidRPr="005B69FB" w:rsidRDefault="00647555" w:rsidP="005B69FB">
      <w:pPr>
        <w:spacing w:after="0" w:line="240" w:lineRule="auto"/>
        <w:rPr>
          <w:ins w:id="60" w:author="Unknown"/>
          <w:rFonts w:ascii="Times New Roman" w:eastAsia="Times New Roman" w:hAnsi="Times New Roman" w:cs="Times New Roman"/>
          <w:b/>
          <w:sz w:val="24"/>
          <w:szCs w:val="24"/>
        </w:rPr>
      </w:pPr>
    </w:p>
    <w:p w:rsidR="00BE79FE" w:rsidRPr="005B69FB" w:rsidRDefault="00BE79FE" w:rsidP="005B69FB">
      <w:pPr>
        <w:spacing w:after="0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</w:rPr>
      </w:pPr>
    </w:p>
    <w:p w:rsidR="005B69FB" w:rsidRPr="005B69FB" w:rsidRDefault="004A016E" w:rsidP="005B69FB">
      <w:pPr>
        <w:spacing w:after="0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</w:p>
    <w:p w:rsidR="005B69FB" w:rsidRPr="005B69FB" w:rsidRDefault="005B69FB" w:rsidP="005B69FB">
      <w:pPr>
        <w:spacing w:after="0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</w:rPr>
      </w:pPr>
    </w:p>
    <w:p w:rsidR="005B69FB" w:rsidRPr="005B69FB" w:rsidRDefault="004A016E" w:rsidP="005B69FB">
      <w:pPr>
        <w:spacing w:after="0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High School of Commerce, Springfield, MA</w:t>
      </w:r>
    </w:p>
    <w:p w:rsidR="004A016E" w:rsidRPr="005B69FB" w:rsidRDefault="004A016E" w:rsidP="005B69FB">
      <w:pPr>
        <w:spacing w:after="0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S</w:t>
      </w:r>
      <w:r w:rsidR="000256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256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256E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256E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Springfield, MA</w:t>
      </w:r>
    </w:p>
    <w:p w:rsidR="005B69FB" w:rsidRPr="005B69FB" w:rsidRDefault="005B69FB" w:rsidP="005B69FB">
      <w:pPr>
        <w:spacing w:after="0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</w:rPr>
      </w:pPr>
    </w:p>
    <w:p w:rsidR="005B69FB" w:rsidRPr="005B69FB" w:rsidRDefault="005B69FB" w:rsidP="005B69FB">
      <w:pPr>
        <w:spacing w:after="0" w:line="240" w:lineRule="auto"/>
        <w:rPr>
          <w:ins w:id="67" w:author="Unknown"/>
          <w:rFonts w:ascii="Times New Roman" w:eastAsia="Times New Roman" w:hAnsi="Times New Roman" w:cs="Times New Roman"/>
          <w:sz w:val="24"/>
          <w:szCs w:val="24"/>
        </w:rPr>
      </w:pPr>
    </w:p>
    <w:p w:rsidR="005B69FB" w:rsidRPr="005B69FB" w:rsidRDefault="005B69FB" w:rsidP="005B69FB">
      <w:pPr>
        <w:spacing w:after="0" w:line="240" w:lineRule="auto"/>
        <w:rPr>
          <w:ins w:id="68" w:author="Unknown"/>
          <w:rFonts w:ascii="Times New Roman" w:eastAsia="Times New Roman" w:hAnsi="Times New Roman" w:cs="Times New Roman"/>
          <w:sz w:val="24"/>
          <w:szCs w:val="24"/>
        </w:rPr>
      </w:pPr>
      <w:ins w:id="69" w:author="Unknown">
        <w:r w:rsidRPr="005B69FB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 xml:space="preserve"> </w:t>
        </w:r>
      </w:ins>
    </w:p>
    <w:p w:rsidR="00DC6F29" w:rsidRDefault="00DC6F29"/>
    <w:sectPr w:rsidR="00DC6F29" w:rsidSect="00DC6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9FB"/>
    <w:rsid w:val="000256E3"/>
    <w:rsid w:val="000A7A4E"/>
    <w:rsid w:val="00206ED0"/>
    <w:rsid w:val="003728C0"/>
    <w:rsid w:val="003B04B8"/>
    <w:rsid w:val="004A016E"/>
    <w:rsid w:val="005268C8"/>
    <w:rsid w:val="00551656"/>
    <w:rsid w:val="005B69FB"/>
    <w:rsid w:val="005D48E5"/>
    <w:rsid w:val="006035E1"/>
    <w:rsid w:val="00647555"/>
    <w:rsid w:val="0079504C"/>
    <w:rsid w:val="008A57B6"/>
    <w:rsid w:val="008C71CE"/>
    <w:rsid w:val="008C7D03"/>
    <w:rsid w:val="00B15B2C"/>
    <w:rsid w:val="00BA278D"/>
    <w:rsid w:val="00BC4DA6"/>
    <w:rsid w:val="00BE79FE"/>
    <w:rsid w:val="00BF44BC"/>
    <w:rsid w:val="00CA1522"/>
    <w:rsid w:val="00DC6F29"/>
    <w:rsid w:val="00DF6F92"/>
    <w:rsid w:val="00F204BE"/>
    <w:rsid w:val="00FA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F29"/>
  </w:style>
  <w:style w:type="paragraph" w:styleId="Heading1">
    <w:name w:val="heading 1"/>
    <w:basedOn w:val="Normal"/>
    <w:link w:val="Heading1Char"/>
    <w:uiPriority w:val="9"/>
    <w:qFormat/>
    <w:rsid w:val="005B69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</dc:creator>
  <cp:lastModifiedBy>Leon Pryce</cp:lastModifiedBy>
  <cp:revision>7</cp:revision>
  <dcterms:created xsi:type="dcterms:W3CDTF">2010-03-25T23:18:00Z</dcterms:created>
  <dcterms:modified xsi:type="dcterms:W3CDTF">2011-04-14T02:00:00Z</dcterms:modified>
</cp:coreProperties>
</file>