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9A1" w:rsidRDefault="002E0E8B">
      <w:pPr>
        <w:pStyle w:val="Title"/>
        <w:spacing w:after="120"/>
        <w:jc w:val="left"/>
        <w:rPr>
          <w:smallCaps/>
          <w:sz w:val="40"/>
        </w:rPr>
      </w:pPr>
      <w:r>
        <w:rPr>
          <w:smallCaps/>
          <w:noProof/>
          <w:sz w:val="40"/>
        </w:rPr>
        <w:pict>
          <v:line id="_x0000_s1033" style="position:absolute;z-index:251657728" from="0,24.6pt" to="481.5pt,24.6pt" strokecolor="gray" strokeweight="3pt">
            <v:stroke linestyle="thickThin"/>
          </v:line>
        </w:pict>
      </w:r>
      <w:r w:rsidR="00D65217">
        <w:rPr>
          <w:smallCaps/>
          <w:noProof/>
          <w:sz w:val="40"/>
        </w:rPr>
        <w:t xml:space="preserve">Mckenzie </w:t>
      </w:r>
      <w:smartTag w:uri="urn:schemas-microsoft-com:office:smarttags" w:element="City">
        <w:smartTag w:uri="urn:schemas-microsoft-com:office:smarttags" w:element="place">
          <w:r w:rsidR="00D65217">
            <w:rPr>
              <w:smallCaps/>
              <w:noProof/>
              <w:sz w:val="40"/>
            </w:rPr>
            <w:t>Gardner</w:t>
          </w:r>
        </w:smartTag>
      </w:smartTag>
    </w:p>
    <w:p w:rsidR="00CA39A1" w:rsidRDefault="00230A16">
      <w:pPr>
        <w:spacing w:line="220" w:lineRule="exact"/>
        <w:jc w:val="right"/>
        <w:rPr>
          <w:sz w:val="21"/>
        </w:rPr>
      </w:pPr>
      <w:r>
        <w:rPr>
          <w:sz w:val="21"/>
        </w:rPr>
        <w:t xml:space="preserve">74 </w:t>
      </w:r>
      <w:proofErr w:type="spellStart"/>
      <w:r>
        <w:rPr>
          <w:sz w:val="21"/>
        </w:rPr>
        <w:t>Tunxis</w:t>
      </w:r>
      <w:proofErr w:type="spellEnd"/>
      <w:r>
        <w:rPr>
          <w:sz w:val="21"/>
        </w:rPr>
        <w:t xml:space="preserve"> Street Windsor, CT 06095</w:t>
      </w:r>
    </w:p>
    <w:p w:rsidR="00CA39A1" w:rsidRDefault="003C7227">
      <w:pPr>
        <w:spacing w:line="220" w:lineRule="exact"/>
        <w:jc w:val="right"/>
        <w:rPr>
          <w:sz w:val="21"/>
        </w:rPr>
      </w:pPr>
      <w:r>
        <w:rPr>
          <w:sz w:val="21"/>
        </w:rPr>
        <w:t>860.</w:t>
      </w:r>
      <w:r w:rsidR="00230A16">
        <w:rPr>
          <w:sz w:val="21"/>
        </w:rPr>
        <w:t>298.9114</w:t>
      </w:r>
      <w:r w:rsidR="00CA39A1">
        <w:rPr>
          <w:sz w:val="21"/>
        </w:rPr>
        <w:t xml:space="preserve"> </w:t>
      </w:r>
      <w:r w:rsidR="00CA39A1">
        <w:rPr>
          <w:sz w:val="21"/>
        </w:rPr>
        <w:sym w:font="Symbol" w:char="F0B7"/>
      </w:r>
      <w:r w:rsidR="00CA39A1">
        <w:rPr>
          <w:sz w:val="21"/>
        </w:rPr>
        <w:t xml:space="preserve"> </w:t>
      </w:r>
      <w:r w:rsidR="00FD3944">
        <w:rPr>
          <w:sz w:val="21"/>
        </w:rPr>
        <w:t>Miss.gardner1121@gmail.com</w:t>
      </w:r>
    </w:p>
    <w:p w:rsidR="00CA39A1" w:rsidRPr="00BB5BFB" w:rsidRDefault="00CA39A1">
      <w:pPr>
        <w:pStyle w:val="Heading1"/>
        <w:jc w:val="left"/>
        <w:rPr>
          <w:i w:val="0"/>
          <w:smallCaps/>
          <w:sz w:val="20"/>
        </w:rPr>
      </w:pPr>
      <w:r w:rsidRPr="00BB5BFB">
        <w:rPr>
          <w:i w:val="0"/>
          <w:smallCaps/>
          <w:sz w:val="20"/>
        </w:rPr>
        <w:t>Qualifications Profile</w:t>
      </w:r>
    </w:p>
    <w:p w:rsidR="000437FC" w:rsidRPr="00BB5BFB" w:rsidRDefault="000E2E9F" w:rsidP="000437FC">
      <w:pPr>
        <w:numPr>
          <w:ilvl w:val="0"/>
          <w:numId w:val="2"/>
        </w:numPr>
        <w:spacing w:after="60"/>
        <w:rPr>
          <w:sz w:val="20"/>
        </w:rPr>
      </w:pPr>
      <w:r w:rsidRPr="00BB5BFB">
        <w:rPr>
          <w:sz w:val="20"/>
        </w:rPr>
        <w:t xml:space="preserve">Dedicated, </w:t>
      </w:r>
      <w:r w:rsidR="003E6312" w:rsidRPr="00BB5BFB">
        <w:rPr>
          <w:sz w:val="20"/>
        </w:rPr>
        <w:t>focused administrative professional offering significant experience in self-directed positions requiring effective support, secretarial, and administrative abilities. Proven interpersonal, communications and multi-tasking skills.  Adaptable team player recognized for willingness to learn.</w:t>
      </w:r>
    </w:p>
    <w:p w:rsidR="00184051" w:rsidRPr="00BB5BFB" w:rsidRDefault="00184051" w:rsidP="00184051">
      <w:pPr>
        <w:spacing w:after="60"/>
        <w:rPr>
          <w:b/>
          <w:sz w:val="20"/>
        </w:rPr>
      </w:pPr>
    </w:p>
    <w:p w:rsidR="00184051" w:rsidRPr="00BB5BFB" w:rsidRDefault="00184051" w:rsidP="00184051">
      <w:pPr>
        <w:spacing w:after="60"/>
        <w:rPr>
          <w:b/>
          <w:sz w:val="20"/>
        </w:rPr>
      </w:pPr>
      <w:r w:rsidRPr="00BB5BFB">
        <w:rPr>
          <w:b/>
          <w:sz w:val="20"/>
        </w:rPr>
        <w:t>COMPUTER SKILLS</w:t>
      </w:r>
    </w:p>
    <w:p w:rsidR="00184051" w:rsidRPr="00BB5BFB" w:rsidRDefault="00184051" w:rsidP="00184051">
      <w:pPr>
        <w:spacing w:after="60"/>
        <w:rPr>
          <w:sz w:val="20"/>
        </w:rPr>
      </w:pPr>
      <w:r w:rsidRPr="00BB5BFB">
        <w:rPr>
          <w:sz w:val="20"/>
        </w:rPr>
        <w:t>Windows 2003; Microsoft Word, Excel, PowerPoint, Access, Adobe Illustrator, Photoshop, Outlook Express, scanning technology, Lotus Notes, CMS,</w:t>
      </w:r>
      <w:r w:rsidR="0075223C">
        <w:rPr>
          <w:sz w:val="20"/>
        </w:rPr>
        <w:t>DBA,</w:t>
      </w:r>
      <w:r w:rsidRPr="00BB5BFB">
        <w:rPr>
          <w:sz w:val="20"/>
        </w:rPr>
        <w:t xml:space="preserve"> Internet proficient</w:t>
      </w:r>
    </w:p>
    <w:p w:rsidR="007E0930" w:rsidRPr="00BB5BFB" w:rsidRDefault="000437FC" w:rsidP="007E0930">
      <w:pPr>
        <w:pStyle w:val="Heading1"/>
        <w:spacing w:before="200"/>
        <w:jc w:val="left"/>
        <w:rPr>
          <w:i w:val="0"/>
          <w:smallCaps/>
          <w:sz w:val="20"/>
        </w:rPr>
      </w:pPr>
      <w:r w:rsidRPr="00BB5BFB">
        <w:rPr>
          <w:i w:val="0"/>
          <w:smallCaps/>
          <w:sz w:val="20"/>
        </w:rPr>
        <w:t>Education</w:t>
      </w:r>
    </w:p>
    <w:p w:rsidR="000437FC" w:rsidRPr="00BB5BFB" w:rsidRDefault="007E0930" w:rsidP="007E0930">
      <w:pPr>
        <w:pStyle w:val="Heading1"/>
        <w:spacing w:before="200"/>
        <w:jc w:val="left"/>
        <w:rPr>
          <w:i w:val="0"/>
          <w:smallCaps/>
          <w:sz w:val="20"/>
        </w:rPr>
      </w:pPr>
      <w:r w:rsidRPr="00BB5BFB">
        <w:rPr>
          <w:sz w:val="20"/>
        </w:rPr>
        <w:t>2009-2010</w:t>
      </w:r>
    </w:p>
    <w:p w:rsidR="000437FC" w:rsidRPr="00BB5BFB" w:rsidRDefault="000437FC" w:rsidP="000437FC">
      <w:pPr>
        <w:pStyle w:val="Heading3"/>
        <w:spacing w:before="80"/>
        <w:ind w:left="0" w:firstLine="0"/>
        <w:rPr>
          <w:b w:val="0"/>
          <w:sz w:val="20"/>
        </w:rPr>
      </w:pPr>
      <w:r w:rsidRPr="00BB5BFB">
        <w:rPr>
          <w:sz w:val="20"/>
        </w:rPr>
        <w:t>Liberal Arts &amp; Science</w:t>
      </w:r>
    </w:p>
    <w:p w:rsidR="000437FC" w:rsidRPr="00BB5BFB" w:rsidRDefault="000437FC" w:rsidP="000437FC">
      <w:pPr>
        <w:spacing w:before="40"/>
        <w:ind w:firstLine="360"/>
        <w:rPr>
          <w:sz w:val="20"/>
        </w:rPr>
      </w:pPr>
      <w:r w:rsidRPr="00BB5BFB">
        <w:rPr>
          <w:smallCaps/>
          <w:sz w:val="20"/>
        </w:rPr>
        <w:t>Manchester Community college –</w:t>
      </w:r>
      <w:r w:rsidRPr="00BB5BFB">
        <w:rPr>
          <w:sz w:val="20"/>
        </w:rPr>
        <w:t xml:space="preserve"> Manchester, CT</w:t>
      </w:r>
    </w:p>
    <w:p w:rsidR="000437FC" w:rsidRPr="00BB5BFB" w:rsidRDefault="000437FC" w:rsidP="000437FC">
      <w:pPr>
        <w:spacing w:after="60"/>
        <w:rPr>
          <w:b/>
          <w:i/>
          <w:sz w:val="20"/>
        </w:rPr>
      </w:pPr>
      <w:r w:rsidRPr="00BB5BFB">
        <w:rPr>
          <w:b/>
          <w:i/>
          <w:sz w:val="20"/>
        </w:rPr>
        <w:t>Paralegal Studies</w:t>
      </w:r>
    </w:p>
    <w:p w:rsidR="000437FC" w:rsidRPr="00BB5BFB" w:rsidRDefault="000437FC" w:rsidP="000437FC">
      <w:pPr>
        <w:spacing w:after="60"/>
        <w:rPr>
          <w:sz w:val="20"/>
        </w:rPr>
      </w:pPr>
      <w:r w:rsidRPr="00BB5BFB">
        <w:rPr>
          <w:sz w:val="20"/>
        </w:rPr>
        <w:t xml:space="preserve">      University of Connecticut </w:t>
      </w:r>
    </w:p>
    <w:p w:rsidR="00CA39A1" w:rsidRPr="00BB5BFB" w:rsidRDefault="00CA39A1">
      <w:pPr>
        <w:pStyle w:val="Heading1"/>
        <w:spacing w:before="300"/>
        <w:jc w:val="left"/>
        <w:rPr>
          <w:i w:val="0"/>
          <w:smallCaps/>
          <w:sz w:val="20"/>
        </w:rPr>
      </w:pPr>
      <w:r w:rsidRPr="00BB5BFB">
        <w:rPr>
          <w:i w:val="0"/>
          <w:smallCaps/>
          <w:sz w:val="20"/>
        </w:rPr>
        <w:t>Professional Experience</w:t>
      </w:r>
    </w:p>
    <w:p w:rsidR="00F955E3" w:rsidRDefault="00F955E3" w:rsidP="000507F3">
      <w:pPr>
        <w:rPr>
          <w:b/>
          <w:sz w:val="20"/>
        </w:rPr>
      </w:pPr>
    </w:p>
    <w:p w:rsidR="0075003B" w:rsidRDefault="0075003B" w:rsidP="000507F3">
      <w:pPr>
        <w:rPr>
          <w:b/>
          <w:sz w:val="20"/>
        </w:rPr>
      </w:pPr>
      <w:r>
        <w:rPr>
          <w:b/>
          <w:sz w:val="20"/>
        </w:rPr>
        <w:t>CAROUSEL INDUSTRIES, Windsor, CT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10/2010-Present</w:t>
      </w:r>
    </w:p>
    <w:p w:rsidR="00230A16" w:rsidRDefault="0075003B" w:rsidP="000507F3">
      <w:pPr>
        <w:rPr>
          <w:b/>
          <w:i/>
          <w:sz w:val="20"/>
        </w:rPr>
      </w:pPr>
      <w:r>
        <w:rPr>
          <w:b/>
          <w:i/>
          <w:sz w:val="20"/>
        </w:rPr>
        <w:t>Sales Support Coordinator</w:t>
      </w:r>
    </w:p>
    <w:p w:rsidR="0075003B" w:rsidRDefault="0075003B" w:rsidP="000507F3">
      <w:pPr>
        <w:rPr>
          <w:b/>
          <w:i/>
          <w:sz w:val="20"/>
        </w:rPr>
      </w:pP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Provide Administrative support to assigned Sales Representatives and ensure customer satisfaction to the highest degree possible.</w:t>
      </w:r>
      <w:r>
        <w:rPr>
          <w:szCs w:val="24"/>
        </w:rPr>
        <w:t> 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Receive telephone/email requests for price quotations, purchase orders, order changes, adjustments and cancellations directly from customers, sales reps or various departments. 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Makes quotations, writes orders, and relays pertinent order information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Coordinate with other departments to ensure proper service to customers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Contact vendors in order to locate requested items to meet a customer’s delivery requirements</w:t>
      </w:r>
    </w:p>
    <w:p w:rsidR="0075003B" w:rsidRPr="0075003B" w:rsidRDefault="0075003B" w:rsidP="0075003B">
      <w:pPr>
        <w:numPr>
          <w:ilvl w:val="0"/>
          <w:numId w:val="9"/>
        </w:numPr>
        <w:spacing w:before="100" w:beforeAutospacing="1" w:after="100" w:afterAutospacing="1"/>
        <w:rPr>
          <w:b/>
          <w:i/>
          <w:sz w:val="20"/>
          <w:szCs w:val="24"/>
        </w:rPr>
      </w:pPr>
      <w:r w:rsidRPr="0075003B">
        <w:rPr>
          <w:sz w:val="20"/>
        </w:rPr>
        <w:t xml:space="preserve">Use Tiger Paw to retrieve customer information, stock, and status of purchase orders.  </w:t>
      </w:r>
    </w:p>
    <w:p w:rsidR="0075003B" w:rsidRDefault="0075003B" w:rsidP="0075003B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 w:val="20"/>
        </w:rPr>
        <w:t>Handle the needs of sales representatives and customers in a timely manner.</w:t>
      </w:r>
      <w:r>
        <w:rPr>
          <w:szCs w:val="24"/>
        </w:rPr>
        <w:t xml:space="preserve"> 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</w:p>
    <w:p w:rsidR="0075003B" w:rsidRPr="00BB5BFB" w:rsidRDefault="0075003B" w:rsidP="000507F3">
      <w:pPr>
        <w:rPr>
          <w:b/>
          <w:sz w:val="20"/>
        </w:rPr>
      </w:pPr>
    </w:p>
    <w:p w:rsidR="000507F3" w:rsidRPr="00BB5BFB" w:rsidRDefault="000507F3" w:rsidP="000507F3">
      <w:pPr>
        <w:numPr>
          <w:ins w:id="0" w:author="Author"/>
        </w:numPr>
        <w:spacing w:before="40"/>
        <w:rPr>
          <w:b/>
          <w:color w:val="333333"/>
          <w:sz w:val="20"/>
        </w:rPr>
      </w:pPr>
      <w:r w:rsidRPr="00BB5BFB">
        <w:rPr>
          <w:b/>
          <w:color w:val="333333"/>
          <w:sz w:val="20"/>
        </w:rPr>
        <w:t>INTERGO, New Britain CT</w:t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  <w:t xml:space="preserve">                                                         </w:t>
      </w:r>
      <w:r w:rsidR="00230A16">
        <w:rPr>
          <w:b/>
          <w:color w:val="333333"/>
          <w:sz w:val="20"/>
        </w:rPr>
        <w:t xml:space="preserve">                  1/2010-10/2010</w:t>
      </w:r>
    </w:p>
    <w:p w:rsidR="000507F3" w:rsidRPr="00BB5BFB" w:rsidRDefault="000507F3" w:rsidP="000507F3">
      <w:pPr>
        <w:spacing w:before="40"/>
        <w:rPr>
          <w:b/>
          <w:i/>
          <w:color w:val="333333"/>
          <w:sz w:val="20"/>
        </w:rPr>
      </w:pPr>
      <w:r w:rsidRPr="00BB5BFB">
        <w:rPr>
          <w:b/>
          <w:i/>
          <w:color w:val="333333"/>
          <w:sz w:val="20"/>
        </w:rPr>
        <w:t>Customer Service Representative/Shipping Manager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>Provided support to the sales</w:t>
      </w:r>
      <w:r w:rsidRPr="00BB5BFB">
        <w:rPr>
          <w:sz w:val="20"/>
        </w:rPr>
        <w:t>/marketing</w:t>
      </w:r>
      <w:r w:rsidRPr="00A41DAF">
        <w:rPr>
          <w:sz w:val="20"/>
        </w:rPr>
        <w:t xml:space="preserve"> team, ensuring all sales and service objectives were met. 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>Responsible for</w:t>
      </w:r>
      <w:r w:rsidRPr="00BB5BFB">
        <w:rPr>
          <w:sz w:val="20"/>
        </w:rPr>
        <w:t xml:space="preserve"> all</w:t>
      </w:r>
      <w:r w:rsidRPr="00A41DAF">
        <w:rPr>
          <w:sz w:val="20"/>
        </w:rPr>
        <w:t xml:space="preserve"> customer service i</w:t>
      </w:r>
      <w:r w:rsidRPr="00BB5BFB">
        <w:rPr>
          <w:sz w:val="20"/>
        </w:rPr>
        <w:t>n the airfield lighting/shipyard market</w:t>
      </w:r>
      <w:r w:rsidRPr="00A41DAF">
        <w:rPr>
          <w:sz w:val="20"/>
        </w:rPr>
        <w:t xml:space="preserve">, duties included </w:t>
      </w:r>
      <w:r w:rsidRPr="00BB5BFB">
        <w:rPr>
          <w:sz w:val="20"/>
        </w:rPr>
        <w:t>answering customer</w:t>
      </w:r>
      <w:r w:rsidRPr="00A41DAF">
        <w:rPr>
          <w:sz w:val="20"/>
        </w:rPr>
        <w:t xml:space="preserve"> queries, problem solving and providing detailed information on new products. 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Performed research</w:t>
      </w:r>
      <w:r w:rsidRPr="00A41DAF">
        <w:rPr>
          <w:sz w:val="20"/>
        </w:rPr>
        <w:t xml:space="preserve"> </w:t>
      </w:r>
      <w:r w:rsidRPr="00BB5BFB">
        <w:rPr>
          <w:sz w:val="20"/>
        </w:rPr>
        <w:t>for future growth projects</w:t>
      </w:r>
      <w:r w:rsidRPr="00A41DAF">
        <w:rPr>
          <w:sz w:val="20"/>
        </w:rPr>
        <w:t xml:space="preserve">. 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 xml:space="preserve">Prepared </w:t>
      </w:r>
      <w:r w:rsidRPr="00BB5BFB">
        <w:rPr>
          <w:sz w:val="20"/>
        </w:rPr>
        <w:t>monthly</w:t>
      </w:r>
      <w:r w:rsidRPr="00A41DAF">
        <w:rPr>
          <w:sz w:val="20"/>
        </w:rPr>
        <w:t xml:space="preserve"> sales reports for the sales team and </w:t>
      </w:r>
      <w:r w:rsidRPr="00BB5BFB">
        <w:rPr>
          <w:sz w:val="20"/>
        </w:rPr>
        <w:t>executives</w:t>
      </w:r>
      <w:r w:rsidRPr="00A41DAF">
        <w:rPr>
          <w:sz w:val="20"/>
        </w:rPr>
        <w:t xml:space="preserve">. </w:t>
      </w:r>
    </w:p>
    <w:p w:rsidR="000507F3" w:rsidRPr="00BB5BFB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 xml:space="preserve">Generated repeat business through successful client follow-up. </w:t>
      </w:r>
    </w:p>
    <w:p w:rsidR="000507F3" w:rsidRPr="00BB5BFB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Handled all national/ international shipping.</w:t>
      </w:r>
    </w:p>
    <w:p w:rsidR="000507F3" w:rsidRPr="00BB5BFB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Achieved 99% customer satisfaction in high-pressure environments.</w:t>
      </w:r>
    </w:p>
    <w:p w:rsidR="000507F3" w:rsidRPr="00A41DAF" w:rsidRDefault="00BB5BFB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Recognized for outstanding</w:t>
      </w:r>
      <w:r w:rsidR="000507F3" w:rsidRPr="00BB5BFB">
        <w:rPr>
          <w:sz w:val="20"/>
        </w:rPr>
        <w:t xml:space="preserve"> relationships with customer. </w:t>
      </w:r>
    </w:p>
    <w:p w:rsidR="0036690C" w:rsidRDefault="0075223C" w:rsidP="0036690C">
      <w:pPr>
        <w:tabs>
          <w:tab w:val="left" w:pos="1617"/>
        </w:tabs>
        <w:rPr>
          <w:sz w:val="20"/>
        </w:rPr>
      </w:pPr>
      <w:r>
        <w:rPr>
          <w:sz w:val="20"/>
        </w:rPr>
        <w:tab/>
      </w:r>
      <w:r w:rsidR="0036690C">
        <w:rPr>
          <w:sz w:val="20"/>
        </w:rPr>
        <w:t xml:space="preserve"> </w:t>
      </w:r>
    </w:p>
    <w:p w:rsidR="0036690C" w:rsidRPr="0036690C" w:rsidRDefault="0036690C" w:rsidP="0036690C">
      <w:pPr>
        <w:tabs>
          <w:tab w:val="left" w:pos="1617"/>
        </w:tabs>
        <w:rPr>
          <w:sz w:val="20"/>
        </w:rPr>
      </w:pPr>
      <w:r>
        <w:rPr>
          <w:b/>
          <w:sz w:val="20"/>
        </w:rPr>
        <w:t>Chrysalis Center</w:t>
      </w:r>
      <w:r>
        <w:rPr>
          <w:b/>
          <w:sz w:val="20"/>
        </w:rPr>
        <w:tab/>
      </w:r>
      <w:r w:rsidR="0075003B">
        <w:rPr>
          <w:b/>
          <w:sz w:val="20"/>
        </w:rPr>
        <w:t>Hartford, CT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9/2010-1/2010</w:t>
      </w:r>
    </w:p>
    <w:p w:rsidR="0036690C" w:rsidRDefault="0036690C" w:rsidP="0075223C">
      <w:pPr>
        <w:pStyle w:val="Description2"/>
        <w:spacing w:before="60"/>
        <w:ind w:left="0"/>
        <w:rPr>
          <w:b/>
          <w:i/>
          <w:sz w:val="20"/>
        </w:rPr>
      </w:pPr>
      <w:r w:rsidRPr="0036690C">
        <w:rPr>
          <w:b/>
          <w:i/>
          <w:sz w:val="20"/>
        </w:rPr>
        <w:lastRenderedPageBreak/>
        <w:t>Receptionist</w:t>
      </w:r>
    </w:p>
    <w:p w:rsidR="0036690C" w:rsidRPr="0036690C" w:rsidRDefault="0036690C" w:rsidP="0036690C">
      <w:pPr>
        <w:tabs>
          <w:tab w:val="left" w:pos="-720"/>
          <w:tab w:val="left" w:pos="0"/>
          <w:tab w:val="left" w:pos="720"/>
          <w:tab w:val="left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Provide phone and door receptionist duties.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Provide backup interoffice mail courier, and assistance with distribution of other mail, as needed.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Maintain staff in/out logs.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Provide general office support to the administrative staff, including copying, faxing, typing and shredding and other special projects as assigned.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Maintain visitor logs/sign in/acknowledgements.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Ensure that the waiting area is neat in appearance.</w:t>
      </w:r>
    </w:p>
    <w:p w:rsidR="0036690C" w:rsidRPr="0036690C" w:rsidRDefault="0036690C" w:rsidP="0075223C">
      <w:pPr>
        <w:pStyle w:val="Description2"/>
        <w:spacing w:before="60"/>
        <w:ind w:left="0"/>
        <w:rPr>
          <w:b/>
          <w:i/>
          <w:sz w:val="20"/>
        </w:rPr>
      </w:pPr>
    </w:p>
    <w:p w:rsidR="008E389B" w:rsidRDefault="008E389B" w:rsidP="0075223C">
      <w:pPr>
        <w:pStyle w:val="Description2"/>
        <w:spacing w:before="0"/>
        <w:ind w:left="0"/>
        <w:rPr>
          <w:b/>
          <w:smallCaps/>
          <w:sz w:val="20"/>
        </w:rPr>
      </w:pPr>
    </w:p>
    <w:p w:rsidR="0075223C" w:rsidRPr="0075223C" w:rsidRDefault="0075223C" w:rsidP="0075223C">
      <w:pPr>
        <w:pStyle w:val="Description2"/>
        <w:spacing w:before="0"/>
        <w:ind w:left="0"/>
        <w:rPr>
          <w:b/>
          <w:sz w:val="20"/>
        </w:rPr>
      </w:pPr>
      <w:r w:rsidRPr="0075223C">
        <w:rPr>
          <w:b/>
          <w:smallCaps/>
          <w:sz w:val="20"/>
        </w:rPr>
        <w:t xml:space="preserve">Cantor </w:t>
      </w:r>
      <w:proofErr w:type="spellStart"/>
      <w:r w:rsidRPr="0075223C">
        <w:rPr>
          <w:b/>
          <w:smallCaps/>
          <w:sz w:val="20"/>
        </w:rPr>
        <w:t>colburn</w:t>
      </w:r>
      <w:proofErr w:type="spellEnd"/>
      <w:r w:rsidRPr="0075223C">
        <w:rPr>
          <w:b/>
          <w:sz w:val="20"/>
        </w:rPr>
        <w:t xml:space="preserve">, Hartford, CT                 </w:t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  <w:t xml:space="preserve">              3/2007</w:t>
      </w:r>
      <w:r w:rsidRPr="0075223C">
        <w:rPr>
          <w:b/>
          <w:sz w:val="20"/>
        </w:rPr>
        <w:sym w:font="Symbol" w:char="F02D"/>
      </w:r>
      <w:r w:rsidRPr="0075223C">
        <w:rPr>
          <w:b/>
          <w:sz w:val="20"/>
        </w:rPr>
        <w:t>10/2007</w:t>
      </w:r>
    </w:p>
    <w:p w:rsidR="00CA39A1" w:rsidRPr="00BB5BFB" w:rsidRDefault="00ED3E3A">
      <w:pPr>
        <w:pStyle w:val="Heading5"/>
        <w:spacing w:before="80"/>
        <w:rPr>
          <w:b/>
          <w:sz w:val="20"/>
        </w:rPr>
      </w:pPr>
      <w:r w:rsidRPr="00BB5BFB">
        <w:rPr>
          <w:b/>
          <w:sz w:val="20"/>
        </w:rPr>
        <w:t>Legal Assistant</w:t>
      </w:r>
    </w:p>
    <w:p w:rsidR="00CA39A1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Oversee administrative</w:t>
      </w:r>
      <w:r w:rsidR="00334EE9" w:rsidRPr="00BB5BFB">
        <w:rPr>
          <w:sz w:val="20"/>
        </w:rPr>
        <w:t xml:space="preserve"> affairs for the entire department</w:t>
      </w:r>
      <w:r w:rsidRPr="00BB5BFB">
        <w:rPr>
          <w:sz w:val="20"/>
        </w:rPr>
        <w:t>; consisting of 7 lawyers</w:t>
      </w:r>
    </w:p>
    <w:p w:rsidR="00BF187A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Manage all aspects of accounts receivable; billing, documentation, etc.</w:t>
      </w:r>
    </w:p>
    <w:p w:rsidR="00BF187A" w:rsidRPr="00BB5BFB" w:rsidRDefault="00BF187A" w:rsidP="00BF187A">
      <w:pPr>
        <w:numPr>
          <w:ilvl w:val="1"/>
          <w:numId w:val="1"/>
        </w:numPr>
        <w:ind w:right="-450"/>
        <w:jc w:val="both"/>
        <w:rPr>
          <w:sz w:val="20"/>
        </w:rPr>
      </w:pPr>
      <w:r w:rsidRPr="00BB5BFB">
        <w:rPr>
          <w:sz w:val="20"/>
        </w:rPr>
        <w:t>Construct and deliver legal documents to clients for signature or viewing purposes</w:t>
      </w:r>
    </w:p>
    <w:p w:rsidR="00CA39A1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Accountable for file maintenance, data entry, and book/internet research as requested</w:t>
      </w:r>
    </w:p>
    <w:p w:rsidR="00BF187A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Prov</w:t>
      </w:r>
      <w:r w:rsidR="000E2E9F" w:rsidRPr="00BB5BFB">
        <w:rPr>
          <w:sz w:val="20"/>
        </w:rPr>
        <w:t>ide phone co</w:t>
      </w:r>
      <w:r w:rsidRPr="00BB5BFB">
        <w:rPr>
          <w:sz w:val="20"/>
        </w:rPr>
        <w:t>verage, meet and greet office guests and follow-up on availability inquiries.</w:t>
      </w:r>
    </w:p>
    <w:p w:rsidR="004C64C8" w:rsidRPr="00BB5BFB" w:rsidRDefault="004C64C8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Administer incoming/outgoing mail.</w:t>
      </w:r>
    </w:p>
    <w:p w:rsidR="00CA39A1" w:rsidRPr="0075223C" w:rsidRDefault="00CA39A1">
      <w:pPr>
        <w:rPr>
          <w:b/>
          <w:sz w:val="20"/>
        </w:rPr>
      </w:pPr>
    </w:p>
    <w:p w:rsidR="00B8544C" w:rsidRPr="00BB5BFB" w:rsidRDefault="00F51517" w:rsidP="0036690C">
      <w:pPr>
        <w:spacing w:before="80"/>
        <w:ind w:left="648"/>
        <w:rPr>
          <w:sz w:val="20"/>
        </w:rPr>
      </w:pPr>
      <w:r w:rsidRPr="00BB5BFB">
        <w:rPr>
          <w:sz w:val="20"/>
        </w:rPr>
        <w:tab/>
      </w:r>
    </w:p>
    <w:p w:rsidR="00111A93" w:rsidRPr="00BB5BFB" w:rsidRDefault="00111A93" w:rsidP="00111A93">
      <w:pPr>
        <w:spacing w:before="80"/>
        <w:ind w:left="360"/>
        <w:rPr>
          <w:sz w:val="20"/>
        </w:rPr>
      </w:pPr>
    </w:p>
    <w:p w:rsidR="00564958" w:rsidRPr="0075223C" w:rsidRDefault="00564958" w:rsidP="00111A93">
      <w:pPr>
        <w:spacing w:before="80"/>
        <w:ind w:left="360"/>
        <w:rPr>
          <w:b/>
          <w:sz w:val="20"/>
        </w:rPr>
      </w:pPr>
      <w:proofErr w:type="gramStart"/>
      <w:r w:rsidRPr="0075223C">
        <w:rPr>
          <w:b/>
          <w:sz w:val="20"/>
        </w:rPr>
        <w:t>Day Berry &amp; Howard LLP.</w:t>
      </w:r>
      <w:proofErr w:type="gramEnd"/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  <w:t>10/2002-3/2004</w:t>
      </w:r>
    </w:p>
    <w:p w:rsidR="00947BAE" w:rsidRPr="00BB5BFB" w:rsidRDefault="00947BAE" w:rsidP="00111A93">
      <w:pPr>
        <w:spacing w:before="80"/>
        <w:ind w:left="360"/>
        <w:rPr>
          <w:b/>
          <w:i/>
          <w:sz w:val="20"/>
        </w:rPr>
      </w:pPr>
      <w:r w:rsidRPr="00BB5BFB">
        <w:rPr>
          <w:b/>
          <w:i/>
          <w:sz w:val="20"/>
        </w:rPr>
        <w:t>Records Assistant</w:t>
      </w:r>
    </w:p>
    <w:p w:rsidR="00947BAE" w:rsidRPr="00BB5BFB" w:rsidRDefault="00947BAE" w:rsidP="00947BAE">
      <w:pPr>
        <w:pStyle w:val="BulletedList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B5BFB">
        <w:rPr>
          <w:rFonts w:ascii="Times New Roman" w:hAnsi="Times New Roman"/>
          <w:szCs w:val="20"/>
        </w:rPr>
        <w:t>Maintains customer confidence and protects operations by keeping information confidential.</w:t>
      </w:r>
    </w:p>
    <w:p w:rsidR="00947BAE" w:rsidRPr="00BB5BFB" w:rsidRDefault="00947BAE" w:rsidP="00947BAE">
      <w:pPr>
        <w:pStyle w:val="BulletedList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B5BFB">
        <w:rPr>
          <w:rFonts w:ascii="Times New Roman" w:hAnsi="Times New Roman"/>
          <w:szCs w:val="20"/>
        </w:rPr>
        <w:t>Produces information by transcribing, formatting, inputting, editing, retrieving, copying, and transmitting text, data, and graphics.</w:t>
      </w:r>
    </w:p>
    <w:p w:rsidR="00947BAE" w:rsidRPr="00BB5BFB" w:rsidRDefault="00947BAE" w:rsidP="00EE631B">
      <w:pPr>
        <w:pStyle w:val="BulletedList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B5BFB">
        <w:rPr>
          <w:rFonts w:ascii="Times New Roman" w:hAnsi="Times New Roman"/>
          <w:szCs w:val="20"/>
        </w:rPr>
        <w:t>Contributes to team effort by accomplishing related results as needed.</w:t>
      </w:r>
      <w:r w:rsidR="00EE631B" w:rsidRPr="00BB5BFB">
        <w:rPr>
          <w:rFonts w:ascii="Times New Roman" w:hAnsi="Times New Roman"/>
          <w:szCs w:val="20"/>
        </w:rPr>
        <w:t xml:space="preserve"> </w:t>
      </w:r>
    </w:p>
    <w:p w:rsidR="00947BAE" w:rsidRPr="00BB5BFB" w:rsidRDefault="00947BAE" w:rsidP="00947BAE">
      <w:pPr>
        <w:numPr>
          <w:ilvl w:val="0"/>
          <w:numId w:val="5"/>
        </w:numPr>
        <w:spacing w:before="80"/>
        <w:rPr>
          <w:b/>
          <w:sz w:val="20"/>
        </w:rPr>
      </w:pPr>
      <w:r w:rsidRPr="00BB5BFB">
        <w:rPr>
          <w:sz w:val="20"/>
        </w:rPr>
        <w:t>Heavy Data Entry</w:t>
      </w:r>
    </w:p>
    <w:p w:rsidR="00947BAE" w:rsidRPr="00BB5BFB" w:rsidRDefault="00C344C7" w:rsidP="00947BAE">
      <w:pPr>
        <w:numPr>
          <w:ilvl w:val="0"/>
          <w:numId w:val="5"/>
        </w:numPr>
        <w:spacing w:before="80"/>
        <w:rPr>
          <w:b/>
          <w:sz w:val="20"/>
        </w:rPr>
      </w:pPr>
      <w:r w:rsidRPr="00BB5BFB">
        <w:rPr>
          <w:sz w:val="20"/>
        </w:rPr>
        <w:t>Maintains historical records by filing documents.</w:t>
      </w:r>
    </w:p>
    <w:p w:rsidR="00C344C7" w:rsidRPr="00BB5BFB" w:rsidRDefault="00C344C7" w:rsidP="00947BAE">
      <w:pPr>
        <w:numPr>
          <w:ilvl w:val="0"/>
          <w:numId w:val="5"/>
        </w:numPr>
        <w:spacing w:before="80"/>
        <w:rPr>
          <w:b/>
          <w:sz w:val="20"/>
        </w:rPr>
      </w:pPr>
      <w:r w:rsidRPr="00BB5BFB">
        <w:rPr>
          <w:sz w:val="20"/>
        </w:rPr>
        <w:t>Daily preparation of files for attorneys</w:t>
      </w:r>
    </w:p>
    <w:p w:rsidR="00564958" w:rsidRPr="00BB5BFB" w:rsidRDefault="00564958" w:rsidP="004531E3">
      <w:pPr>
        <w:spacing w:before="80"/>
        <w:rPr>
          <w:sz w:val="20"/>
        </w:rPr>
      </w:pPr>
    </w:p>
    <w:p w:rsidR="007E0930" w:rsidRPr="007E0930" w:rsidRDefault="007E0930" w:rsidP="003735C2">
      <w:pPr>
        <w:spacing w:before="40"/>
        <w:rPr>
          <w:color w:val="333333"/>
          <w:sz w:val="18"/>
          <w:szCs w:val="18"/>
        </w:rPr>
      </w:pPr>
      <w:r w:rsidRPr="00BB5BFB">
        <w:rPr>
          <w:color w:val="333333"/>
          <w:sz w:val="20"/>
        </w:rPr>
        <w:tab/>
      </w:r>
      <w:r w:rsidRPr="00BB5BFB">
        <w:rPr>
          <w:color w:val="333333"/>
          <w:sz w:val="20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</w:p>
    <w:sectPr w:rsidR="007E0930" w:rsidRPr="007E0930" w:rsidSect="00091A1A">
      <w:headerReference w:type="even" r:id="rId7"/>
      <w:pgSz w:w="12240" w:h="15840" w:code="1"/>
      <w:pgMar w:top="1296" w:right="1296" w:bottom="1296" w:left="1296" w:header="1008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AC6" w:rsidRDefault="00A75AC6">
      <w:r>
        <w:separator/>
      </w:r>
    </w:p>
  </w:endnote>
  <w:endnote w:type="continuationSeparator" w:id="0">
    <w:p w:rsidR="00A75AC6" w:rsidRDefault="00A75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AC6" w:rsidRDefault="00A75AC6">
      <w:r>
        <w:separator/>
      </w:r>
    </w:p>
  </w:footnote>
  <w:footnote w:type="continuationSeparator" w:id="0">
    <w:p w:rsidR="00A75AC6" w:rsidRDefault="00A75A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D80" w:rsidRDefault="00B67D80">
    <w:pPr>
      <w:pStyle w:val="Title"/>
      <w:jc w:val="right"/>
      <w:rPr>
        <w:sz w:val="23"/>
      </w:rPr>
    </w:pPr>
  </w:p>
  <w:p w:rsidR="00B67D80" w:rsidRDefault="00B67D80">
    <w:pPr>
      <w:pStyle w:val="Title"/>
      <w:jc w:val="right"/>
      <w:rPr>
        <w:sz w:val="2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7232"/>
    <w:multiLevelType w:val="hybridMultilevel"/>
    <w:tmpl w:val="6256F9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D7202E6"/>
    <w:multiLevelType w:val="hybridMultilevel"/>
    <w:tmpl w:val="E6CE22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EBE144B"/>
    <w:multiLevelType w:val="multilevel"/>
    <w:tmpl w:val="242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131161"/>
    <w:multiLevelType w:val="multilevel"/>
    <w:tmpl w:val="016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C4D03"/>
    <w:multiLevelType w:val="hybridMultilevel"/>
    <w:tmpl w:val="35C66B32"/>
    <w:lvl w:ilvl="0" w:tplc="931E70C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333333"/>
      </w:rPr>
    </w:lvl>
    <w:lvl w:ilvl="1" w:tplc="B6AEB50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B79429C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6B8DF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A22334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992861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E6C8F7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3F60FB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5BA13D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3AE94847"/>
    <w:multiLevelType w:val="hybridMultilevel"/>
    <w:tmpl w:val="A30C9662"/>
    <w:lvl w:ilvl="0" w:tplc="5394A9E8">
      <w:start w:val="1"/>
      <w:numFmt w:val="upperLetter"/>
      <w:lvlText w:val="%1."/>
      <w:lvlJc w:val="left"/>
      <w:pPr>
        <w:ind w:left="153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DD5D2C"/>
    <w:multiLevelType w:val="hybridMultilevel"/>
    <w:tmpl w:val="5DB8C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81465"/>
    <w:multiLevelType w:val="hybridMultilevel"/>
    <w:tmpl w:val="15CC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60938"/>
    <w:multiLevelType w:val="hybridMultilevel"/>
    <w:tmpl w:val="D2FA5D00"/>
    <w:lvl w:ilvl="0" w:tplc="283AA4BE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sz w:val="28"/>
      </w:rPr>
    </w:lvl>
    <w:lvl w:ilvl="1" w:tplc="97EA864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22"/>
        <w:szCs w:val="22"/>
      </w:rPr>
    </w:lvl>
    <w:lvl w:ilvl="2" w:tplc="3BBE69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2AA05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6E16CCE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A1F22A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57E866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8647FA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A916609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doNotDisplayPageBoundaries/>
  <w:proofState w:spelling="clean" w:grammar="clean"/>
  <w:attachedTemplate r:id="rId1"/>
  <w:stylePaneFormatFilter w:val="3F01"/>
  <w:defaultTabStop w:val="360"/>
  <w:evenAndOddHeaders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8A5413"/>
    <w:rsid w:val="0004166F"/>
    <w:rsid w:val="000437FC"/>
    <w:rsid w:val="000507F3"/>
    <w:rsid w:val="000856B8"/>
    <w:rsid w:val="00091A1A"/>
    <w:rsid w:val="000A723A"/>
    <w:rsid w:val="000B4902"/>
    <w:rsid w:val="000E2E9F"/>
    <w:rsid w:val="000F1DBF"/>
    <w:rsid w:val="00111A93"/>
    <w:rsid w:val="001259D4"/>
    <w:rsid w:val="00133589"/>
    <w:rsid w:val="00184051"/>
    <w:rsid w:val="00197681"/>
    <w:rsid w:val="001A0890"/>
    <w:rsid w:val="001D05AE"/>
    <w:rsid w:val="00230A16"/>
    <w:rsid w:val="002A6052"/>
    <w:rsid w:val="002E0E8B"/>
    <w:rsid w:val="00334EE9"/>
    <w:rsid w:val="00341E32"/>
    <w:rsid w:val="0036690C"/>
    <w:rsid w:val="003735C2"/>
    <w:rsid w:val="003B35E8"/>
    <w:rsid w:val="003C37E6"/>
    <w:rsid w:val="003C7227"/>
    <w:rsid w:val="003E6312"/>
    <w:rsid w:val="004012D2"/>
    <w:rsid w:val="00416935"/>
    <w:rsid w:val="00425B50"/>
    <w:rsid w:val="00436C2B"/>
    <w:rsid w:val="004531E3"/>
    <w:rsid w:val="004873EA"/>
    <w:rsid w:val="004C64C8"/>
    <w:rsid w:val="005208BA"/>
    <w:rsid w:val="00546320"/>
    <w:rsid w:val="00563158"/>
    <w:rsid w:val="00564958"/>
    <w:rsid w:val="00564B1E"/>
    <w:rsid w:val="00571840"/>
    <w:rsid w:val="005B56CF"/>
    <w:rsid w:val="005E3462"/>
    <w:rsid w:val="0064467A"/>
    <w:rsid w:val="006574DE"/>
    <w:rsid w:val="00693DB6"/>
    <w:rsid w:val="00704D4E"/>
    <w:rsid w:val="00726E73"/>
    <w:rsid w:val="007425BA"/>
    <w:rsid w:val="0075003B"/>
    <w:rsid w:val="00750839"/>
    <w:rsid w:val="0075223C"/>
    <w:rsid w:val="007C343E"/>
    <w:rsid w:val="007C38B6"/>
    <w:rsid w:val="007C7120"/>
    <w:rsid w:val="007E0930"/>
    <w:rsid w:val="008271B9"/>
    <w:rsid w:val="008A5413"/>
    <w:rsid w:val="008E389B"/>
    <w:rsid w:val="009406E5"/>
    <w:rsid w:val="00947BAE"/>
    <w:rsid w:val="0096467D"/>
    <w:rsid w:val="009C1AA5"/>
    <w:rsid w:val="00A01EFD"/>
    <w:rsid w:val="00A24382"/>
    <w:rsid w:val="00A41DAF"/>
    <w:rsid w:val="00A73ECE"/>
    <w:rsid w:val="00A75AC6"/>
    <w:rsid w:val="00AA0733"/>
    <w:rsid w:val="00AE6F83"/>
    <w:rsid w:val="00B42F71"/>
    <w:rsid w:val="00B67D80"/>
    <w:rsid w:val="00B8544C"/>
    <w:rsid w:val="00BA7B76"/>
    <w:rsid w:val="00BB5BFB"/>
    <w:rsid w:val="00BF187A"/>
    <w:rsid w:val="00C344C7"/>
    <w:rsid w:val="00C73AC1"/>
    <w:rsid w:val="00C85130"/>
    <w:rsid w:val="00CA39A1"/>
    <w:rsid w:val="00CC017E"/>
    <w:rsid w:val="00D02014"/>
    <w:rsid w:val="00D22CFE"/>
    <w:rsid w:val="00D65217"/>
    <w:rsid w:val="00D66445"/>
    <w:rsid w:val="00D87597"/>
    <w:rsid w:val="00D935F7"/>
    <w:rsid w:val="00E62125"/>
    <w:rsid w:val="00E6447C"/>
    <w:rsid w:val="00E91294"/>
    <w:rsid w:val="00ED3E3A"/>
    <w:rsid w:val="00EE631B"/>
    <w:rsid w:val="00F0575B"/>
    <w:rsid w:val="00F12614"/>
    <w:rsid w:val="00F42EC7"/>
    <w:rsid w:val="00F51517"/>
    <w:rsid w:val="00F551AB"/>
    <w:rsid w:val="00F74F8E"/>
    <w:rsid w:val="00F92E10"/>
    <w:rsid w:val="00F93022"/>
    <w:rsid w:val="00F955E3"/>
    <w:rsid w:val="00FD3944"/>
    <w:rsid w:val="00FD5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A1A"/>
    <w:rPr>
      <w:sz w:val="24"/>
    </w:rPr>
  </w:style>
  <w:style w:type="paragraph" w:styleId="Heading1">
    <w:name w:val="heading 1"/>
    <w:basedOn w:val="Normal"/>
    <w:next w:val="Normal"/>
    <w:qFormat/>
    <w:rsid w:val="00091A1A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091A1A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91A1A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091A1A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091A1A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091A1A"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rsid w:val="00091A1A"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1A1A"/>
    <w:rPr>
      <w:color w:val="0000FF"/>
      <w:u w:val="single"/>
    </w:rPr>
  </w:style>
  <w:style w:type="paragraph" w:styleId="Title">
    <w:name w:val="Title"/>
    <w:basedOn w:val="Normal"/>
    <w:qFormat/>
    <w:rsid w:val="00091A1A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091A1A"/>
    <w:rPr>
      <w:color w:val="800080"/>
      <w:u w:val="single"/>
    </w:rPr>
  </w:style>
  <w:style w:type="paragraph" w:styleId="BodyText">
    <w:name w:val="Body Text"/>
    <w:basedOn w:val="Normal"/>
    <w:rsid w:val="00091A1A"/>
    <w:pPr>
      <w:spacing w:before="120"/>
    </w:pPr>
    <w:rPr>
      <w:sz w:val="23"/>
    </w:rPr>
  </w:style>
  <w:style w:type="paragraph" w:styleId="PlainText">
    <w:name w:val="Plain Text"/>
    <w:basedOn w:val="Normal"/>
    <w:rsid w:val="00091A1A"/>
    <w:rPr>
      <w:rFonts w:ascii="Courier" w:eastAsia="Times" w:hAnsi="Courier"/>
    </w:rPr>
  </w:style>
  <w:style w:type="paragraph" w:styleId="Header">
    <w:name w:val="header"/>
    <w:basedOn w:val="Normal"/>
    <w:rsid w:val="00091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1A1A"/>
    <w:pPr>
      <w:tabs>
        <w:tab w:val="center" w:pos="4320"/>
        <w:tab w:val="right" w:pos="8640"/>
      </w:tabs>
    </w:pPr>
  </w:style>
  <w:style w:type="paragraph" w:customStyle="1" w:styleId="CoDate">
    <w:name w:val="Co/Date"/>
    <w:basedOn w:val="Normal"/>
    <w:rsid w:val="00091A1A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customStyle="1" w:styleId="Position">
    <w:name w:val="Position"/>
    <w:basedOn w:val="Heading5"/>
    <w:rsid w:val="00091A1A"/>
    <w:pPr>
      <w:spacing w:before="120"/>
      <w:ind w:firstLine="360"/>
    </w:pPr>
    <w:rPr>
      <w:b/>
      <w:i w:val="0"/>
    </w:rPr>
  </w:style>
  <w:style w:type="paragraph" w:customStyle="1" w:styleId="Description2">
    <w:name w:val="Description2"/>
    <w:basedOn w:val="PlainText"/>
    <w:rsid w:val="00091A1A"/>
    <w:pPr>
      <w:spacing w:before="120"/>
      <w:ind w:left="360"/>
      <w:jc w:val="both"/>
    </w:pPr>
    <w:rPr>
      <w:rFonts w:ascii="Times New Roman" w:hAnsi="Times New Roman"/>
      <w:sz w:val="23"/>
    </w:rPr>
  </w:style>
  <w:style w:type="paragraph" w:styleId="BodyTextIndent">
    <w:name w:val="Body Text Indent"/>
    <w:basedOn w:val="Normal"/>
    <w:rsid w:val="00091A1A"/>
    <w:pPr>
      <w:ind w:left="720" w:hanging="720"/>
    </w:pPr>
    <w:rPr>
      <w:sz w:val="23"/>
    </w:rPr>
  </w:style>
  <w:style w:type="paragraph" w:customStyle="1" w:styleId="BulletedList">
    <w:name w:val="Bulleted List"/>
    <w:basedOn w:val="Normal"/>
    <w:qFormat/>
    <w:rsid w:val="00564958"/>
    <w:pPr>
      <w:numPr>
        <w:numId w:val="4"/>
      </w:numPr>
      <w:spacing w:before="60" w:after="20"/>
    </w:pPr>
    <w:rPr>
      <w:rFonts w:ascii="Calibri" w:eastAsia="Calibri" w:hAnsi="Calibri"/>
      <w:color w:val="262626"/>
      <w:sz w:val="20"/>
      <w:szCs w:val="22"/>
    </w:rPr>
  </w:style>
  <w:style w:type="paragraph" w:styleId="NormalWeb">
    <w:name w:val="Normal (Web)"/>
    <w:basedOn w:val="Normal"/>
    <w:rsid w:val="005B56CF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3669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7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WSHEPA~1\LOCALS~1\Temp\TCD187E.tmp\ICU%20nurs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ICU nurse resume</Template>
  <TotalTime>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MCKENZIE GARDNER</vt:lpstr>
    </vt:vector>
  </TitlesOfParts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MCKENZIE GARDNER</dc:title>
  <dc:creator/>
  <cp:lastModifiedBy/>
  <cp:revision>1</cp:revision>
  <cp:lastPrinted>2004-02-24T21:13:00Z</cp:lastPrinted>
  <dcterms:created xsi:type="dcterms:W3CDTF">2010-09-27T17:48:00Z</dcterms:created>
  <dcterms:modified xsi:type="dcterms:W3CDTF">2011-07-07T13:41:00Z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TC011152901033</vt:lpwstr>
  </property>
</Properties>
</file>